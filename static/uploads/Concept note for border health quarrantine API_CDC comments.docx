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30C68" w14:textId="5145D2CD" w:rsidR="00641489" w:rsidRPr="00900869" w:rsidRDefault="00900869" w:rsidP="00641489">
      <w:pPr>
        <w:pStyle w:val="Title"/>
        <w:spacing w:line="300" w:lineRule="auto"/>
        <w:rPr>
          <w:sz w:val="30"/>
          <w:szCs w:val="30"/>
          <w:lang w:val="vi-VN"/>
        </w:rPr>
      </w:pPr>
      <w:r>
        <w:rPr>
          <w:sz w:val="30"/>
          <w:szCs w:val="30"/>
          <w:lang w:val="vi-VN"/>
        </w:rPr>
        <w:t>Concept note</w:t>
      </w:r>
    </w:p>
    <w:p w14:paraId="0B6FC674" w14:textId="63D6DF09" w:rsidR="009137F4" w:rsidRPr="00641489" w:rsidRDefault="001C1443" w:rsidP="00641489">
      <w:pPr>
        <w:spacing w:after="0" w:line="300" w:lineRule="auto"/>
        <w:jc w:val="center"/>
        <w:rPr>
          <w:rFonts w:ascii="Times New Roman" w:hAnsi="Times New Roman" w:cs="Times New Roman"/>
          <w:b/>
          <w:sz w:val="28"/>
          <w:szCs w:val="28"/>
        </w:rPr>
      </w:pPr>
      <w:ins w:id="0" w:author="CDC user" w:date="2019-10-03T16:00:00Z">
        <w:r>
          <w:rPr>
            <w:rFonts w:ascii="Times New Roman" w:hAnsi="Times New Roman" w:cs="Times New Roman"/>
            <w:b/>
            <w:sz w:val="28"/>
            <w:szCs w:val="28"/>
          </w:rPr>
          <w:t>D</w:t>
        </w:r>
      </w:ins>
      <w:del w:id="1" w:author="CDC user" w:date="2019-10-03T16:00:00Z">
        <w:r w:rsidR="00900869" w:rsidDel="001C1443">
          <w:rPr>
            <w:rFonts w:ascii="Times New Roman" w:hAnsi="Times New Roman" w:cs="Times New Roman"/>
            <w:b/>
            <w:sz w:val="28"/>
            <w:szCs w:val="28"/>
            <w:lang w:val="vi-VN"/>
          </w:rPr>
          <w:delText>d</w:delText>
        </w:r>
      </w:del>
      <w:r w:rsidR="00900869">
        <w:rPr>
          <w:rFonts w:ascii="Times New Roman" w:hAnsi="Times New Roman" w:cs="Times New Roman"/>
          <w:b/>
          <w:sz w:val="28"/>
          <w:szCs w:val="28"/>
          <w:lang w:val="vi-VN"/>
        </w:rPr>
        <w:t xml:space="preserve">eveloping </w:t>
      </w:r>
      <w:r w:rsidR="00814F0A">
        <w:rPr>
          <w:rFonts w:ascii="Times New Roman" w:hAnsi="Times New Roman" w:cs="Times New Roman"/>
          <w:b/>
          <w:sz w:val="28"/>
          <w:szCs w:val="28"/>
        </w:rPr>
        <w:t>a</w:t>
      </w:r>
      <w:ins w:id="2" w:author="CDC user" w:date="2019-10-03T16:00:00Z">
        <w:r>
          <w:rPr>
            <w:rFonts w:ascii="Times New Roman" w:hAnsi="Times New Roman" w:cs="Times New Roman"/>
            <w:b/>
            <w:sz w:val="28"/>
            <w:szCs w:val="28"/>
          </w:rPr>
          <w:t xml:space="preserve">n </w:t>
        </w:r>
      </w:ins>
      <w:del w:id="3" w:author="CDC user" w:date="2019-10-03T16:00:00Z">
        <w:r w:rsidR="00814F0A" w:rsidDel="001C1443">
          <w:rPr>
            <w:rFonts w:ascii="Times New Roman" w:hAnsi="Times New Roman" w:cs="Times New Roman"/>
            <w:b/>
            <w:sz w:val="28"/>
            <w:szCs w:val="28"/>
          </w:rPr>
          <w:delText xml:space="preserve"> </w:delText>
        </w:r>
      </w:del>
      <w:del w:id="4" w:author="CDC user" w:date="2019-10-03T15:59:00Z">
        <w:r w:rsidR="00814F0A" w:rsidDel="001C1443">
          <w:rPr>
            <w:rFonts w:ascii="Times New Roman" w:hAnsi="Times New Roman" w:cs="Times New Roman"/>
            <w:b/>
            <w:sz w:val="28"/>
            <w:szCs w:val="28"/>
          </w:rPr>
          <w:delText>port</w:delText>
        </w:r>
        <w:r w:rsidR="00641489" w:rsidRPr="00641489" w:rsidDel="001C1443">
          <w:rPr>
            <w:rFonts w:ascii="Times New Roman" w:hAnsi="Times New Roman" w:cs="Times New Roman"/>
            <w:b/>
            <w:sz w:val="28"/>
            <w:szCs w:val="28"/>
          </w:rPr>
          <w:delText xml:space="preserve"> </w:delText>
        </w:r>
      </w:del>
      <w:ins w:id="5" w:author="CDC user" w:date="2019-10-03T15:59:00Z">
        <w:r>
          <w:rPr>
            <w:rFonts w:ascii="Times New Roman" w:hAnsi="Times New Roman" w:cs="Times New Roman"/>
            <w:b/>
            <w:sz w:val="28"/>
            <w:szCs w:val="28"/>
          </w:rPr>
          <w:t xml:space="preserve">Application </w:t>
        </w:r>
      </w:ins>
      <w:ins w:id="6" w:author="CDC user" w:date="2019-10-03T16:00:00Z">
        <w:r>
          <w:rPr>
            <w:rFonts w:ascii="Times New Roman" w:hAnsi="Times New Roman" w:cs="Times New Roman"/>
            <w:b/>
            <w:sz w:val="28"/>
            <w:szCs w:val="28"/>
          </w:rPr>
          <w:t xml:space="preserve">Programming Interface (API) </w:t>
        </w:r>
      </w:ins>
      <w:r w:rsidR="00641489" w:rsidRPr="00641489">
        <w:rPr>
          <w:rFonts w:ascii="Times New Roman" w:hAnsi="Times New Roman" w:cs="Times New Roman"/>
          <w:b/>
          <w:sz w:val="28"/>
          <w:szCs w:val="28"/>
        </w:rPr>
        <w:t xml:space="preserve">to connect data from the </w:t>
      </w:r>
      <w:r w:rsidR="001957D6">
        <w:rPr>
          <w:rFonts w:ascii="Times New Roman" w:hAnsi="Times New Roman" w:cs="Times New Roman"/>
          <w:b/>
          <w:sz w:val="28"/>
          <w:szCs w:val="28"/>
        </w:rPr>
        <w:t>border health quarantine</w:t>
      </w:r>
      <w:r w:rsidR="00641489" w:rsidRPr="00641489">
        <w:rPr>
          <w:rFonts w:ascii="Times New Roman" w:hAnsi="Times New Roman" w:cs="Times New Roman"/>
          <w:b/>
          <w:sz w:val="28"/>
          <w:szCs w:val="28"/>
        </w:rPr>
        <w:t xml:space="preserve"> </w:t>
      </w:r>
      <w:r w:rsidR="00063433" w:rsidRPr="00063433">
        <w:rPr>
          <w:rFonts w:ascii="Times New Roman" w:hAnsi="Times New Roman" w:cs="Times New Roman"/>
          <w:b/>
          <w:sz w:val="28"/>
          <w:szCs w:val="28"/>
        </w:rPr>
        <w:t xml:space="preserve">reporting and information software </w:t>
      </w:r>
      <w:r w:rsidR="00641489" w:rsidRPr="00641489">
        <w:rPr>
          <w:rFonts w:ascii="Times New Roman" w:hAnsi="Times New Roman" w:cs="Times New Roman"/>
          <w:b/>
          <w:sz w:val="28"/>
          <w:szCs w:val="28"/>
        </w:rPr>
        <w:t xml:space="preserve">to </w:t>
      </w:r>
      <w:r w:rsidR="001957D6">
        <w:rPr>
          <w:rFonts w:ascii="Times New Roman" w:hAnsi="Times New Roman" w:cs="Times New Roman"/>
          <w:b/>
          <w:sz w:val="28"/>
          <w:szCs w:val="28"/>
        </w:rPr>
        <w:t>the</w:t>
      </w:r>
      <w:r w:rsidR="00247639">
        <w:rPr>
          <w:rFonts w:ascii="Times New Roman" w:hAnsi="Times New Roman" w:cs="Times New Roman"/>
          <w:b/>
          <w:sz w:val="28"/>
          <w:szCs w:val="28"/>
        </w:rPr>
        <w:t xml:space="preserve"> data warehouse</w:t>
      </w:r>
    </w:p>
    <w:p w14:paraId="5A1D0D5B" w14:textId="77777777" w:rsidR="00641489" w:rsidRDefault="00641489" w:rsidP="00641489">
      <w:pPr>
        <w:spacing w:after="0" w:line="300" w:lineRule="auto"/>
        <w:jc w:val="center"/>
        <w:rPr>
          <w:rFonts w:ascii="Times New Roman" w:hAnsi="Times New Roman" w:cs="Times New Roman"/>
          <w:sz w:val="28"/>
          <w:szCs w:val="28"/>
        </w:rPr>
      </w:pPr>
    </w:p>
    <w:p w14:paraId="27964542" w14:textId="4C200852" w:rsidR="00641489" w:rsidRPr="00641489" w:rsidRDefault="00124FC1" w:rsidP="00641489">
      <w:pPr>
        <w:spacing w:after="0" w:line="300" w:lineRule="auto"/>
        <w:jc w:val="both"/>
        <w:rPr>
          <w:rFonts w:ascii="Times New Roman" w:hAnsi="Times New Roman" w:cs="Times New Roman"/>
          <w:b/>
          <w:sz w:val="28"/>
          <w:szCs w:val="28"/>
        </w:rPr>
      </w:pPr>
      <w:r>
        <w:rPr>
          <w:rFonts w:ascii="Times New Roman" w:hAnsi="Times New Roman" w:cs="Times New Roman"/>
          <w:b/>
          <w:sz w:val="28"/>
          <w:szCs w:val="28"/>
          <w:lang w:val="vi-VN"/>
        </w:rPr>
        <w:t>1</w:t>
      </w:r>
      <w:r w:rsidR="00641489" w:rsidRPr="00641489">
        <w:rPr>
          <w:rFonts w:ascii="Times New Roman" w:hAnsi="Times New Roman" w:cs="Times New Roman"/>
          <w:b/>
          <w:sz w:val="28"/>
          <w:szCs w:val="28"/>
        </w:rPr>
        <w:t xml:space="preserve">. </w:t>
      </w:r>
      <w:r w:rsidR="00641489">
        <w:rPr>
          <w:rFonts w:ascii="Times New Roman" w:hAnsi="Times New Roman" w:cs="Times New Roman"/>
          <w:b/>
          <w:sz w:val="28"/>
          <w:szCs w:val="28"/>
        </w:rPr>
        <w:t>Background</w:t>
      </w:r>
    </w:p>
    <w:p w14:paraId="0AD6356B" w14:textId="63D6474A" w:rsidR="00791775" w:rsidRPr="00791775"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The </w:t>
      </w:r>
      <w:r w:rsidR="001D4CCE">
        <w:rPr>
          <w:rFonts w:ascii="Times New Roman" w:hAnsi="Times New Roman" w:cs="Times New Roman"/>
          <w:sz w:val="28"/>
          <w:szCs w:val="28"/>
        </w:rPr>
        <w:t>Viet</w:t>
      </w:r>
      <w:r w:rsidR="001D4CCE">
        <w:rPr>
          <w:rFonts w:ascii="Times New Roman" w:hAnsi="Times New Roman" w:cs="Times New Roman"/>
          <w:sz w:val="28"/>
          <w:szCs w:val="28"/>
          <w:lang w:val="vi-VN"/>
        </w:rPr>
        <w:t xml:space="preserve"> Nam Public Health </w:t>
      </w:r>
      <w:r w:rsidRPr="00641489">
        <w:rPr>
          <w:rFonts w:ascii="Times New Roman" w:hAnsi="Times New Roman" w:cs="Times New Roman"/>
          <w:sz w:val="28"/>
          <w:szCs w:val="28"/>
        </w:rPr>
        <w:t xml:space="preserve">Emergency Response </w:t>
      </w:r>
      <w:r w:rsidR="001D4CCE">
        <w:rPr>
          <w:rFonts w:ascii="Times New Roman" w:hAnsi="Times New Roman" w:cs="Times New Roman"/>
          <w:sz w:val="28"/>
          <w:szCs w:val="28"/>
        </w:rPr>
        <w:t>Center</w:t>
      </w:r>
      <w:r w:rsidR="001D4CCE">
        <w:rPr>
          <w:rFonts w:ascii="Times New Roman" w:hAnsi="Times New Roman" w:cs="Times New Roman"/>
          <w:sz w:val="28"/>
          <w:szCs w:val="28"/>
          <w:lang w:val="vi-VN"/>
        </w:rPr>
        <w:t xml:space="preserve"> (PHEOC)</w:t>
      </w:r>
      <w:r w:rsidRPr="00641489">
        <w:rPr>
          <w:rFonts w:ascii="Times New Roman" w:hAnsi="Times New Roman" w:cs="Times New Roman"/>
          <w:sz w:val="28"/>
          <w:szCs w:val="28"/>
        </w:rPr>
        <w:t xml:space="preserve"> is </w:t>
      </w:r>
      <w:r w:rsidR="001D4CCE">
        <w:rPr>
          <w:rFonts w:ascii="Times New Roman" w:hAnsi="Times New Roman" w:cs="Times New Roman"/>
          <w:sz w:val="28"/>
          <w:szCs w:val="28"/>
        </w:rPr>
        <w:t>established</w:t>
      </w:r>
      <w:r w:rsidR="001D4CCE">
        <w:rPr>
          <w:rFonts w:ascii="Times New Roman" w:hAnsi="Times New Roman" w:cs="Times New Roman"/>
          <w:sz w:val="28"/>
          <w:szCs w:val="28"/>
          <w:lang w:val="vi-VN"/>
        </w:rPr>
        <w:t xml:space="preserve"> by Ministry of Health, </w:t>
      </w:r>
      <w:r w:rsidRPr="00641489">
        <w:rPr>
          <w:rFonts w:ascii="Times New Roman" w:hAnsi="Times New Roman" w:cs="Times New Roman"/>
          <w:sz w:val="28"/>
          <w:szCs w:val="28"/>
        </w:rPr>
        <w:t xml:space="preserve">located at the </w:t>
      </w:r>
      <w:r w:rsidR="001D4CCE">
        <w:rPr>
          <w:rFonts w:ascii="Times New Roman" w:hAnsi="Times New Roman" w:cs="Times New Roman"/>
          <w:sz w:val="28"/>
          <w:szCs w:val="28"/>
        </w:rPr>
        <w:t>General</w:t>
      </w:r>
      <w:r w:rsidR="001D4CCE">
        <w:rPr>
          <w:rFonts w:ascii="Times New Roman" w:hAnsi="Times New Roman" w:cs="Times New Roman"/>
          <w:sz w:val="28"/>
          <w:szCs w:val="28"/>
          <w:lang w:val="vi-VN"/>
        </w:rPr>
        <w:t xml:space="preserve"> </w:t>
      </w:r>
      <w:r w:rsidRPr="00641489">
        <w:rPr>
          <w:rFonts w:ascii="Times New Roman" w:hAnsi="Times New Roman" w:cs="Times New Roman"/>
          <w:sz w:val="28"/>
          <w:szCs w:val="28"/>
        </w:rPr>
        <w:t xml:space="preserve">Department </w:t>
      </w:r>
      <w:r w:rsidR="001D4CCE">
        <w:rPr>
          <w:rFonts w:ascii="Times New Roman" w:hAnsi="Times New Roman" w:cs="Times New Roman"/>
          <w:sz w:val="28"/>
          <w:szCs w:val="28"/>
        </w:rPr>
        <w:t>of</w:t>
      </w:r>
      <w:r w:rsidR="001D4CCE">
        <w:rPr>
          <w:rFonts w:ascii="Times New Roman" w:hAnsi="Times New Roman" w:cs="Times New Roman"/>
          <w:sz w:val="28"/>
          <w:szCs w:val="28"/>
          <w:lang w:val="vi-VN"/>
        </w:rPr>
        <w:t xml:space="preserve"> </w:t>
      </w:r>
      <w:r w:rsidR="001D4CCE" w:rsidRPr="00641489">
        <w:rPr>
          <w:rFonts w:ascii="Times New Roman" w:hAnsi="Times New Roman" w:cs="Times New Roman"/>
          <w:sz w:val="28"/>
          <w:szCs w:val="28"/>
        </w:rPr>
        <w:t>Preventive Medicine</w:t>
      </w:r>
      <w:r w:rsidR="001D4CCE">
        <w:rPr>
          <w:rFonts w:ascii="Times New Roman" w:hAnsi="Times New Roman" w:cs="Times New Roman"/>
          <w:sz w:val="28"/>
          <w:szCs w:val="28"/>
          <w:lang w:val="vi-VN"/>
        </w:rPr>
        <w:t xml:space="preserve"> (GDPM) </w:t>
      </w:r>
      <w:r w:rsidRPr="00641489">
        <w:rPr>
          <w:rFonts w:ascii="Times New Roman" w:hAnsi="Times New Roman" w:cs="Times New Roman"/>
          <w:sz w:val="28"/>
          <w:szCs w:val="28"/>
        </w:rPr>
        <w:t>with the task</w:t>
      </w:r>
      <w:r w:rsidR="001D4CCE">
        <w:rPr>
          <w:rFonts w:ascii="Times New Roman" w:hAnsi="Times New Roman" w:cs="Times New Roman"/>
          <w:sz w:val="28"/>
          <w:szCs w:val="28"/>
          <w:lang w:val="vi-VN"/>
        </w:rPr>
        <w:t xml:space="preserve">s </w:t>
      </w:r>
      <w:r w:rsidRPr="00641489">
        <w:rPr>
          <w:rFonts w:ascii="Times New Roman" w:hAnsi="Times New Roman" w:cs="Times New Roman"/>
          <w:sz w:val="28"/>
          <w:szCs w:val="28"/>
        </w:rPr>
        <w:t xml:space="preserve">of monitoring and responding to </w:t>
      </w:r>
      <w:r w:rsidR="001D4CCE">
        <w:rPr>
          <w:rFonts w:ascii="Times New Roman" w:hAnsi="Times New Roman" w:cs="Times New Roman"/>
          <w:sz w:val="28"/>
          <w:szCs w:val="28"/>
          <w:lang w:val="vi-VN"/>
        </w:rPr>
        <w:t>p</w:t>
      </w:r>
      <w:proofErr w:type="spellStart"/>
      <w:r w:rsidR="001D4CCE">
        <w:rPr>
          <w:rFonts w:ascii="Times New Roman" w:hAnsi="Times New Roman" w:cs="Times New Roman"/>
          <w:sz w:val="28"/>
          <w:szCs w:val="28"/>
        </w:rPr>
        <w:t>ub</w:t>
      </w:r>
      <w:proofErr w:type="spellEnd"/>
      <w:r w:rsidR="001D4CCE">
        <w:rPr>
          <w:rFonts w:ascii="Times New Roman" w:hAnsi="Times New Roman" w:cs="Times New Roman"/>
          <w:sz w:val="28"/>
          <w:szCs w:val="28"/>
          <w:lang w:val="vi-VN"/>
        </w:rPr>
        <w:t>l</w:t>
      </w:r>
      <w:proofErr w:type="spellStart"/>
      <w:r w:rsidR="001D4CCE">
        <w:rPr>
          <w:rFonts w:ascii="Times New Roman" w:hAnsi="Times New Roman" w:cs="Times New Roman"/>
          <w:sz w:val="28"/>
          <w:szCs w:val="28"/>
        </w:rPr>
        <w:t>ic</w:t>
      </w:r>
      <w:proofErr w:type="spellEnd"/>
      <w:r w:rsidR="001D4CCE">
        <w:rPr>
          <w:rFonts w:ascii="Times New Roman" w:hAnsi="Times New Roman" w:cs="Times New Roman"/>
          <w:sz w:val="28"/>
          <w:szCs w:val="28"/>
          <w:lang w:val="vi-VN"/>
        </w:rPr>
        <w:t xml:space="preserve"> health events</w:t>
      </w:r>
      <w:r w:rsidRPr="00641489">
        <w:rPr>
          <w:rFonts w:ascii="Times New Roman" w:hAnsi="Times New Roman" w:cs="Times New Roman"/>
          <w:sz w:val="28"/>
          <w:szCs w:val="28"/>
        </w:rPr>
        <w:t xml:space="preserve">. </w:t>
      </w:r>
      <w:r w:rsidR="001D4CCE">
        <w:rPr>
          <w:rFonts w:ascii="Times New Roman" w:hAnsi="Times New Roman" w:cs="Times New Roman"/>
          <w:sz w:val="28"/>
          <w:szCs w:val="28"/>
          <w:lang w:val="vi-VN"/>
        </w:rPr>
        <w:t>T</w:t>
      </w:r>
      <w:r w:rsidR="001D4CCE" w:rsidRPr="001D4CCE">
        <w:rPr>
          <w:rFonts w:ascii="Times New Roman" w:hAnsi="Times New Roman" w:cs="Times New Roman"/>
          <w:sz w:val="28"/>
          <w:szCs w:val="28"/>
        </w:rPr>
        <w:t>o meet the above tasks</w:t>
      </w:r>
      <w:r w:rsidR="001D4CCE">
        <w:rPr>
          <w:rFonts w:ascii="Times New Roman" w:hAnsi="Times New Roman" w:cs="Times New Roman"/>
          <w:sz w:val="28"/>
          <w:szCs w:val="28"/>
          <w:lang w:val="vi-VN"/>
        </w:rPr>
        <w:t xml:space="preserve">, </w:t>
      </w:r>
      <w:r w:rsidR="001D4CCE" w:rsidRPr="001D4CCE">
        <w:rPr>
          <w:rFonts w:ascii="Times New Roman" w:hAnsi="Times New Roman" w:cs="Times New Roman"/>
          <w:sz w:val="28"/>
          <w:szCs w:val="28"/>
          <w:lang w:val="vi-VN"/>
        </w:rPr>
        <w:t>a database</w:t>
      </w:r>
      <w:r w:rsidR="00791775">
        <w:rPr>
          <w:rFonts w:ascii="Times New Roman" w:hAnsi="Times New Roman" w:cs="Times New Roman"/>
          <w:sz w:val="28"/>
          <w:szCs w:val="28"/>
          <w:lang w:val="vi-VN"/>
        </w:rPr>
        <w:t xml:space="preserve"> which is</w:t>
      </w:r>
      <w:r w:rsidRPr="00641489">
        <w:rPr>
          <w:rFonts w:ascii="Times New Roman" w:hAnsi="Times New Roman" w:cs="Times New Roman"/>
          <w:sz w:val="28"/>
          <w:szCs w:val="28"/>
        </w:rPr>
        <w:t xml:space="preserve"> synthesized from various data sources such as infectious disease reporting system, vaccination management system</w:t>
      </w:r>
      <w:r w:rsidR="00B64E60">
        <w:rPr>
          <w:rFonts w:ascii="Times New Roman" w:hAnsi="Times New Roman" w:cs="Times New Roman"/>
          <w:sz w:val="28"/>
          <w:szCs w:val="28"/>
        </w:rPr>
        <w:t>, sentinel surveillance report</w:t>
      </w:r>
      <w:ins w:id="7" w:author="CDC user" w:date="2019-10-03T16:02:00Z">
        <w:r w:rsidR="001C1443">
          <w:rPr>
            <w:rFonts w:ascii="Times New Roman" w:hAnsi="Times New Roman" w:cs="Times New Roman"/>
            <w:sz w:val="28"/>
            <w:szCs w:val="28"/>
          </w:rPr>
          <w:t>s</w:t>
        </w:r>
      </w:ins>
      <w:r w:rsidR="00B64E60">
        <w:rPr>
          <w:rFonts w:ascii="Times New Roman" w:hAnsi="Times New Roman" w:cs="Times New Roman"/>
          <w:sz w:val="28"/>
          <w:szCs w:val="28"/>
        </w:rPr>
        <w:t xml:space="preserve">, </w:t>
      </w:r>
      <w:r w:rsidRPr="00641489">
        <w:rPr>
          <w:rFonts w:ascii="Times New Roman" w:hAnsi="Times New Roman" w:cs="Times New Roman"/>
          <w:sz w:val="28"/>
          <w:szCs w:val="28"/>
        </w:rPr>
        <w:t>monitoring reports from the laboratory</w:t>
      </w:r>
      <w:r w:rsidR="00791775">
        <w:rPr>
          <w:rFonts w:ascii="Times New Roman" w:hAnsi="Times New Roman" w:cs="Times New Roman"/>
          <w:sz w:val="28"/>
          <w:szCs w:val="28"/>
          <w:lang w:val="vi-VN"/>
        </w:rPr>
        <w:t>,</w:t>
      </w:r>
      <w:r w:rsidRPr="00641489">
        <w:rPr>
          <w:rFonts w:ascii="Times New Roman" w:hAnsi="Times New Roman" w:cs="Times New Roman"/>
          <w:sz w:val="28"/>
          <w:szCs w:val="28"/>
        </w:rPr>
        <w:t xml:space="preserve"> event-based </w:t>
      </w:r>
      <w:ins w:id="8" w:author="CDC user" w:date="2019-10-03T16:02:00Z">
        <w:r w:rsidR="001C1443">
          <w:rPr>
            <w:rFonts w:ascii="Times New Roman" w:hAnsi="Times New Roman" w:cs="Times New Roman"/>
            <w:sz w:val="28"/>
            <w:szCs w:val="28"/>
          </w:rPr>
          <w:t xml:space="preserve">surveillance </w:t>
        </w:r>
      </w:ins>
      <w:del w:id="9" w:author="CDC user" w:date="2019-10-03T16:02:00Z">
        <w:r w:rsidRPr="00641489" w:rsidDel="001C1443">
          <w:rPr>
            <w:rFonts w:ascii="Times New Roman" w:hAnsi="Times New Roman" w:cs="Times New Roman"/>
            <w:sz w:val="28"/>
            <w:szCs w:val="28"/>
          </w:rPr>
          <w:delText xml:space="preserve">monitoring </w:delText>
        </w:r>
      </w:del>
      <w:r w:rsidRPr="00641489">
        <w:rPr>
          <w:rFonts w:ascii="Times New Roman" w:hAnsi="Times New Roman" w:cs="Times New Roman"/>
          <w:sz w:val="28"/>
          <w:szCs w:val="28"/>
        </w:rPr>
        <w:t>system</w:t>
      </w:r>
      <w:r w:rsidR="00791775">
        <w:rPr>
          <w:rFonts w:ascii="Times New Roman" w:hAnsi="Times New Roman" w:cs="Times New Roman"/>
          <w:sz w:val="28"/>
          <w:szCs w:val="28"/>
          <w:lang w:val="vi-VN"/>
        </w:rPr>
        <w:t xml:space="preserve"> and </w:t>
      </w:r>
      <w:r w:rsidR="00791775" w:rsidRPr="00791775">
        <w:rPr>
          <w:rFonts w:ascii="Times New Roman" w:hAnsi="Times New Roman" w:cs="Times New Roman"/>
          <w:sz w:val="28"/>
          <w:szCs w:val="28"/>
        </w:rPr>
        <w:t>health quarantine information</w:t>
      </w:r>
      <w:r w:rsidR="00791775">
        <w:rPr>
          <w:rFonts w:ascii="Times New Roman" w:hAnsi="Times New Roman" w:cs="Times New Roman"/>
          <w:sz w:val="28"/>
          <w:szCs w:val="28"/>
          <w:lang w:val="vi-VN"/>
        </w:rPr>
        <w:t xml:space="preserve"> from points of entry</w:t>
      </w:r>
      <w:r w:rsidR="00DA55F8">
        <w:rPr>
          <w:rFonts w:ascii="Times New Roman" w:hAnsi="Times New Roman" w:cs="Times New Roman"/>
          <w:sz w:val="28"/>
          <w:szCs w:val="28"/>
          <w:lang w:val="vi-VN"/>
        </w:rPr>
        <w:t xml:space="preserve"> (POEs)</w:t>
      </w:r>
      <w:r w:rsidR="00791775" w:rsidRPr="00791775">
        <w:rPr>
          <w:rFonts w:ascii="Times New Roman" w:hAnsi="Times New Roman" w:cs="Times New Roman"/>
          <w:sz w:val="28"/>
          <w:szCs w:val="28"/>
        </w:rPr>
        <w:t xml:space="preserve"> is needed.</w:t>
      </w:r>
    </w:p>
    <w:p w14:paraId="538C780B" w14:textId="6E263997" w:rsidR="00641489" w:rsidRPr="00641489" w:rsidRDefault="0044427E" w:rsidP="00B0794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t>With</w:t>
      </w:r>
      <w:r w:rsidRPr="00641489">
        <w:rPr>
          <w:rFonts w:ascii="Times New Roman" w:hAnsi="Times New Roman" w:cs="Times New Roman"/>
          <w:sz w:val="28"/>
          <w:szCs w:val="28"/>
        </w:rPr>
        <w:t xml:space="preserve"> technical and financial support from the US Centers for Disease Control and Prevention (US CDC) and PATH organization</w:t>
      </w:r>
      <w:r>
        <w:rPr>
          <w:rFonts w:ascii="Times New Roman" w:hAnsi="Times New Roman" w:cs="Times New Roman"/>
          <w:sz w:val="28"/>
          <w:szCs w:val="28"/>
          <w:lang w:val="vi-VN"/>
        </w:rPr>
        <w:t xml:space="preserve">, </w:t>
      </w:r>
      <w:r w:rsidRPr="00641489">
        <w:rPr>
          <w:rFonts w:ascii="Times New Roman" w:hAnsi="Times New Roman" w:cs="Times New Roman"/>
          <w:sz w:val="28"/>
          <w:szCs w:val="28"/>
        </w:rPr>
        <w:t xml:space="preserve">a national </w:t>
      </w:r>
      <w:del w:id="10" w:author="CDC user" w:date="2019-10-03T16:03:00Z">
        <w:r w:rsidRPr="00641489" w:rsidDel="001C1443">
          <w:rPr>
            <w:rFonts w:ascii="Times New Roman" w:hAnsi="Times New Roman" w:cs="Times New Roman"/>
            <w:sz w:val="28"/>
            <w:szCs w:val="28"/>
          </w:rPr>
          <w:delText xml:space="preserve">infectious disease </w:delText>
        </w:r>
      </w:del>
      <w:ins w:id="11" w:author="CDC user" w:date="2019-10-03T16:03:00Z">
        <w:r w:rsidR="001C1443">
          <w:rPr>
            <w:rFonts w:ascii="Times New Roman" w:hAnsi="Times New Roman" w:cs="Times New Roman"/>
            <w:sz w:val="28"/>
            <w:szCs w:val="28"/>
          </w:rPr>
          <w:t xml:space="preserve">public health surveillance </w:t>
        </w:r>
      </w:ins>
      <w:r w:rsidRPr="00641489">
        <w:rPr>
          <w:rFonts w:ascii="Times New Roman" w:hAnsi="Times New Roman" w:cs="Times New Roman"/>
          <w:sz w:val="28"/>
          <w:szCs w:val="28"/>
        </w:rPr>
        <w:t xml:space="preserve">data warehouse </w:t>
      </w:r>
      <w:ins w:id="12" w:author="CDC user" w:date="2019-10-03T16:03:00Z">
        <w:r w:rsidR="001C1443">
          <w:rPr>
            <w:rFonts w:ascii="Times New Roman" w:hAnsi="Times New Roman" w:cs="Times New Roman"/>
            <w:sz w:val="28"/>
            <w:szCs w:val="28"/>
          </w:rPr>
          <w:t>was</w:t>
        </w:r>
      </w:ins>
      <w:del w:id="13" w:author="CDC user" w:date="2019-10-03T16:03:00Z">
        <w:r w:rsidDel="001C1443">
          <w:rPr>
            <w:rFonts w:ascii="Times New Roman" w:hAnsi="Times New Roman" w:cs="Times New Roman"/>
            <w:sz w:val="28"/>
            <w:szCs w:val="28"/>
            <w:lang w:val="vi-VN"/>
          </w:rPr>
          <w:delText>have been</w:delText>
        </w:r>
      </w:del>
      <w:r>
        <w:rPr>
          <w:rFonts w:ascii="Times New Roman" w:hAnsi="Times New Roman" w:cs="Times New Roman"/>
          <w:sz w:val="28"/>
          <w:szCs w:val="28"/>
          <w:lang w:val="vi-VN"/>
        </w:rPr>
        <w:t xml:space="preserve"> develop</w:t>
      </w:r>
      <w:ins w:id="14" w:author="CDC user" w:date="2019-10-03T16:03:00Z">
        <w:r w:rsidR="001C1443">
          <w:rPr>
            <w:rFonts w:ascii="Times New Roman" w:hAnsi="Times New Roman" w:cs="Times New Roman"/>
            <w:sz w:val="28"/>
            <w:szCs w:val="28"/>
          </w:rPr>
          <w:t>ed</w:t>
        </w:r>
      </w:ins>
      <w:del w:id="15" w:author="CDC user" w:date="2019-10-03T16:03:00Z">
        <w:r w:rsidDel="001C1443">
          <w:rPr>
            <w:rFonts w:ascii="Times New Roman" w:hAnsi="Times New Roman" w:cs="Times New Roman"/>
            <w:sz w:val="28"/>
            <w:szCs w:val="28"/>
            <w:lang w:val="vi-VN"/>
          </w:rPr>
          <w:delText>ing</w:delText>
        </w:r>
      </w:del>
      <w:r>
        <w:rPr>
          <w:rFonts w:ascii="Times New Roman" w:hAnsi="Times New Roman" w:cs="Times New Roman"/>
          <w:sz w:val="28"/>
          <w:szCs w:val="28"/>
          <w:lang w:val="vi-VN"/>
        </w:rPr>
        <w:t xml:space="preserve"> and </w:t>
      </w:r>
      <w:ins w:id="16" w:author="CDC user" w:date="2019-10-03T16:03:00Z">
        <w:r w:rsidR="001C1443">
          <w:rPr>
            <w:rFonts w:ascii="Times New Roman" w:hAnsi="Times New Roman" w:cs="Times New Roman"/>
            <w:sz w:val="28"/>
            <w:szCs w:val="28"/>
          </w:rPr>
          <w:t xml:space="preserve">has been operating </w:t>
        </w:r>
      </w:ins>
      <w:del w:id="17" w:author="CDC user" w:date="2019-10-03T16:03:00Z">
        <w:r w:rsidRPr="00641489" w:rsidDel="001C1443">
          <w:rPr>
            <w:rFonts w:ascii="Times New Roman" w:hAnsi="Times New Roman" w:cs="Times New Roman"/>
            <w:sz w:val="28"/>
            <w:szCs w:val="28"/>
          </w:rPr>
          <w:delText xml:space="preserve">piloting </w:delText>
        </w:r>
      </w:del>
      <w:r w:rsidRPr="00641489">
        <w:rPr>
          <w:rFonts w:ascii="Times New Roman" w:hAnsi="Times New Roman" w:cs="Times New Roman"/>
          <w:sz w:val="28"/>
          <w:szCs w:val="28"/>
        </w:rPr>
        <w:t>since 2016</w:t>
      </w:r>
      <w:r>
        <w:rPr>
          <w:rFonts w:ascii="Times New Roman" w:hAnsi="Times New Roman" w:cs="Times New Roman"/>
          <w:sz w:val="28"/>
          <w:szCs w:val="28"/>
          <w:lang w:val="vi-VN"/>
        </w:rPr>
        <w:t xml:space="preserve"> by GDPM</w:t>
      </w:r>
      <w:r w:rsidR="006906A3">
        <w:rPr>
          <w:rFonts w:ascii="Times New Roman" w:hAnsi="Times New Roman" w:cs="Times New Roman"/>
          <w:sz w:val="28"/>
          <w:szCs w:val="28"/>
          <w:lang w:val="vi-VN"/>
        </w:rPr>
        <w:t xml:space="preserve"> </w:t>
      </w:r>
      <w:r w:rsidR="00641489" w:rsidRPr="00641489">
        <w:rPr>
          <w:rFonts w:ascii="Times New Roman" w:hAnsi="Times New Roman" w:cs="Times New Roman"/>
          <w:sz w:val="28"/>
          <w:szCs w:val="28"/>
        </w:rPr>
        <w:t>with the following main results:</w:t>
      </w:r>
    </w:p>
    <w:p w14:paraId="4EE632A9" w14:textId="15FE3EFE"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w:t>
      </w:r>
      <w:r w:rsidR="00B64E60">
        <w:rPr>
          <w:rFonts w:ascii="Times New Roman" w:hAnsi="Times New Roman" w:cs="Times New Roman"/>
          <w:sz w:val="28"/>
          <w:szCs w:val="28"/>
        </w:rPr>
        <w:t xml:space="preserve">Determine </w:t>
      </w:r>
      <w:r w:rsidR="00B64E60" w:rsidRPr="00641489">
        <w:rPr>
          <w:rFonts w:ascii="Times New Roman" w:hAnsi="Times New Roman" w:cs="Times New Roman"/>
          <w:sz w:val="28"/>
          <w:szCs w:val="28"/>
        </w:rPr>
        <w:t>DHIS2</w:t>
      </w:r>
      <w:r w:rsidR="00B64E60">
        <w:rPr>
          <w:rFonts w:ascii="Times New Roman" w:hAnsi="Times New Roman" w:cs="Times New Roman"/>
          <w:sz w:val="28"/>
          <w:szCs w:val="28"/>
        </w:rPr>
        <w:t xml:space="preserve"> software solution </w:t>
      </w:r>
      <w:r w:rsidRPr="00641489">
        <w:rPr>
          <w:rFonts w:ascii="Times New Roman" w:hAnsi="Times New Roman" w:cs="Times New Roman"/>
          <w:sz w:val="28"/>
          <w:szCs w:val="28"/>
        </w:rPr>
        <w:t xml:space="preserve">as the main foundation for building a national </w:t>
      </w:r>
      <w:del w:id="18" w:author="CDC user" w:date="2019-10-03T16:04:00Z">
        <w:r w:rsidRPr="00641489" w:rsidDel="001C1443">
          <w:rPr>
            <w:rFonts w:ascii="Times New Roman" w:hAnsi="Times New Roman" w:cs="Times New Roman"/>
            <w:sz w:val="28"/>
            <w:szCs w:val="28"/>
          </w:rPr>
          <w:delText>infectious disease</w:delText>
        </w:r>
      </w:del>
      <w:ins w:id="19" w:author="CDC user" w:date="2019-10-03T16:04:00Z">
        <w:r w:rsidR="001C1443">
          <w:rPr>
            <w:rFonts w:ascii="Times New Roman" w:hAnsi="Times New Roman" w:cs="Times New Roman"/>
            <w:sz w:val="28"/>
            <w:szCs w:val="28"/>
          </w:rPr>
          <w:t>public health surveillance</w:t>
        </w:r>
      </w:ins>
      <w:r w:rsidRPr="00641489">
        <w:rPr>
          <w:rFonts w:ascii="Times New Roman" w:hAnsi="Times New Roman" w:cs="Times New Roman"/>
          <w:sz w:val="28"/>
          <w:szCs w:val="28"/>
        </w:rPr>
        <w:t xml:space="preserve"> data warehouse.</w:t>
      </w:r>
    </w:p>
    <w:p w14:paraId="7032501D" w14:textId="6D8ABDF2"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w:t>
      </w:r>
      <w:ins w:id="20" w:author="CDC user" w:date="2019-10-03T16:04:00Z">
        <w:r w:rsidR="001C1443">
          <w:rPr>
            <w:rFonts w:ascii="Times New Roman" w:hAnsi="Times New Roman" w:cs="Times New Roman"/>
            <w:sz w:val="28"/>
            <w:szCs w:val="28"/>
          </w:rPr>
          <w:t>The n</w:t>
        </w:r>
      </w:ins>
      <w:del w:id="21" w:author="CDC user" w:date="2019-10-03T16:04:00Z">
        <w:r w:rsidRPr="00641489" w:rsidDel="001C1443">
          <w:rPr>
            <w:rFonts w:ascii="Times New Roman" w:hAnsi="Times New Roman" w:cs="Times New Roman"/>
            <w:sz w:val="28"/>
            <w:szCs w:val="28"/>
          </w:rPr>
          <w:delText>N</w:delText>
        </w:r>
      </w:del>
      <w:r w:rsidRPr="00641489">
        <w:rPr>
          <w:rFonts w:ascii="Times New Roman" w:hAnsi="Times New Roman" w:cs="Times New Roman"/>
          <w:sz w:val="28"/>
          <w:szCs w:val="28"/>
        </w:rPr>
        <w:t xml:space="preserve">ational </w:t>
      </w:r>
      <w:ins w:id="22" w:author="CDC user" w:date="2019-10-03T16:04:00Z">
        <w:r w:rsidR="001C1443">
          <w:rPr>
            <w:rFonts w:ascii="Times New Roman" w:hAnsi="Times New Roman" w:cs="Times New Roman"/>
            <w:sz w:val="28"/>
            <w:szCs w:val="28"/>
          </w:rPr>
          <w:t xml:space="preserve">public health surveillance </w:t>
        </w:r>
      </w:ins>
      <w:del w:id="23" w:author="CDC user" w:date="2019-10-03T16:04:00Z">
        <w:r w:rsidRPr="00641489" w:rsidDel="001C1443">
          <w:rPr>
            <w:rFonts w:ascii="Times New Roman" w:hAnsi="Times New Roman" w:cs="Times New Roman"/>
            <w:sz w:val="28"/>
            <w:szCs w:val="28"/>
          </w:rPr>
          <w:delText xml:space="preserve">infectious disease </w:delText>
        </w:r>
      </w:del>
      <w:r w:rsidRPr="00641489">
        <w:rPr>
          <w:rFonts w:ascii="Times New Roman" w:hAnsi="Times New Roman" w:cs="Times New Roman"/>
          <w:sz w:val="28"/>
          <w:szCs w:val="28"/>
        </w:rPr>
        <w:t xml:space="preserve">data warehouse </w:t>
      </w:r>
      <w:ins w:id="24" w:author="CDC user" w:date="2019-10-03T16:04:00Z">
        <w:r w:rsidR="001C1443">
          <w:rPr>
            <w:rFonts w:ascii="Times New Roman" w:hAnsi="Times New Roman" w:cs="Times New Roman"/>
            <w:sz w:val="28"/>
            <w:szCs w:val="28"/>
          </w:rPr>
          <w:t xml:space="preserve">has been </w:t>
        </w:r>
      </w:ins>
      <w:del w:id="25" w:author="CDC user" w:date="2019-10-03T16:05:00Z">
        <w:r w:rsidRPr="00641489" w:rsidDel="001C1443">
          <w:rPr>
            <w:rFonts w:ascii="Times New Roman" w:hAnsi="Times New Roman" w:cs="Times New Roman"/>
            <w:sz w:val="28"/>
            <w:szCs w:val="28"/>
          </w:rPr>
          <w:delText xml:space="preserve">is </w:delText>
        </w:r>
      </w:del>
      <w:r w:rsidRPr="00641489">
        <w:rPr>
          <w:rFonts w:ascii="Times New Roman" w:hAnsi="Times New Roman" w:cs="Times New Roman"/>
          <w:sz w:val="28"/>
          <w:szCs w:val="28"/>
        </w:rPr>
        <w:t>built based on data of the infectious disease reporting system according to Circular 54/2015</w:t>
      </w:r>
      <w:del w:id="26" w:author="CDC user" w:date="2019-10-03T16:05:00Z">
        <w:r w:rsidRPr="00641489" w:rsidDel="001C1443">
          <w:rPr>
            <w:rFonts w:ascii="Times New Roman" w:hAnsi="Times New Roman" w:cs="Times New Roman"/>
            <w:sz w:val="28"/>
            <w:szCs w:val="28"/>
          </w:rPr>
          <w:delText xml:space="preserve"> </w:delText>
        </w:r>
      </w:del>
      <w:r w:rsidRPr="00641489">
        <w:rPr>
          <w:rFonts w:ascii="Times New Roman" w:hAnsi="Times New Roman" w:cs="Times New Roman"/>
          <w:sz w:val="28"/>
          <w:szCs w:val="28"/>
        </w:rPr>
        <w:t>/</w:t>
      </w:r>
      <w:del w:id="27" w:author="CDC user" w:date="2019-10-03T16:05:00Z">
        <w:r w:rsidRPr="00641489" w:rsidDel="001C1443">
          <w:rPr>
            <w:rFonts w:ascii="Times New Roman" w:hAnsi="Times New Roman" w:cs="Times New Roman"/>
            <w:sz w:val="28"/>
            <w:szCs w:val="28"/>
          </w:rPr>
          <w:delText xml:space="preserve"> </w:delText>
        </w:r>
      </w:del>
      <w:r w:rsidRPr="00641489">
        <w:rPr>
          <w:rFonts w:ascii="Times New Roman" w:hAnsi="Times New Roman" w:cs="Times New Roman"/>
          <w:sz w:val="28"/>
          <w:szCs w:val="28"/>
        </w:rPr>
        <w:t>TT-BYT</w:t>
      </w:r>
      <w:r w:rsidR="00B64E60">
        <w:rPr>
          <w:rFonts w:ascii="Times New Roman" w:hAnsi="Times New Roman" w:cs="Times New Roman"/>
          <w:sz w:val="28"/>
          <w:szCs w:val="28"/>
        </w:rPr>
        <w:t xml:space="preserve"> of the Ministry of Health. The </w:t>
      </w:r>
      <w:r w:rsidRPr="00641489">
        <w:rPr>
          <w:rFonts w:ascii="Times New Roman" w:hAnsi="Times New Roman" w:cs="Times New Roman"/>
          <w:sz w:val="28"/>
          <w:szCs w:val="28"/>
        </w:rPr>
        <w:t xml:space="preserve">data of </w:t>
      </w:r>
      <w:commentRangeStart w:id="28"/>
      <w:r w:rsidRPr="00641489">
        <w:rPr>
          <w:rFonts w:ascii="Times New Roman" w:hAnsi="Times New Roman" w:cs="Times New Roman"/>
          <w:sz w:val="28"/>
          <w:szCs w:val="28"/>
        </w:rPr>
        <w:t>34</w:t>
      </w:r>
      <w:commentRangeEnd w:id="28"/>
      <w:r w:rsidR="001C1443">
        <w:rPr>
          <w:rStyle w:val="CommentReference"/>
        </w:rPr>
        <w:commentReference w:id="28"/>
      </w:r>
      <w:r w:rsidRPr="00641489">
        <w:rPr>
          <w:rFonts w:ascii="Times New Roman" w:hAnsi="Times New Roman" w:cs="Times New Roman"/>
          <w:sz w:val="28"/>
          <w:szCs w:val="28"/>
        </w:rPr>
        <w:t xml:space="preserve"> infectious diseases</w:t>
      </w:r>
      <w:ins w:id="29" w:author="CDC user" w:date="2019-10-03T16:05:00Z">
        <w:r w:rsidR="001C1443">
          <w:rPr>
            <w:rFonts w:ascii="Times New Roman" w:hAnsi="Times New Roman" w:cs="Times New Roman"/>
            <w:sz w:val="28"/>
            <w:szCs w:val="28"/>
          </w:rPr>
          <w:t xml:space="preserve"> and syndromes</w:t>
        </w:r>
      </w:ins>
      <w:r w:rsidRPr="00641489">
        <w:rPr>
          <w:rFonts w:ascii="Times New Roman" w:hAnsi="Times New Roman" w:cs="Times New Roman"/>
          <w:sz w:val="28"/>
          <w:szCs w:val="28"/>
        </w:rPr>
        <w:t xml:space="preserve"> (case report required) were synthesized and analyzed according to the basic epidemiological indicators and displayed on the </w:t>
      </w:r>
      <w:r w:rsidR="00B64E60">
        <w:rPr>
          <w:rFonts w:ascii="Times New Roman" w:hAnsi="Times New Roman" w:cs="Times New Roman"/>
          <w:sz w:val="28"/>
          <w:szCs w:val="28"/>
        </w:rPr>
        <w:t xml:space="preserve">disease </w:t>
      </w:r>
      <w:r w:rsidRPr="00641489">
        <w:rPr>
          <w:rFonts w:ascii="Times New Roman" w:hAnsi="Times New Roman" w:cs="Times New Roman"/>
          <w:sz w:val="28"/>
          <w:szCs w:val="28"/>
        </w:rPr>
        <w:t xml:space="preserve">status information tracking </w:t>
      </w:r>
      <w:del w:id="30" w:author="CDC user" w:date="2019-10-03T16:05:00Z">
        <w:r w:rsidRPr="00641489" w:rsidDel="001C1443">
          <w:rPr>
            <w:rFonts w:ascii="Times New Roman" w:hAnsi="Times New Roman" w:cs="Times New Roman"/>
            <w:sz w:val="28"/>
            <w:szCs w:val="28"/>
          </w:rPr>
          <w:delText xml:space="preserve">tables </w:delText>
        </w:r>
      </w:del>
      <w:ins w:id="31" w:author="CDC user" w:date="2019-10-03T16:05:00Z">
        <w:r w:rsidR="001C1443">
          <w:rPr>
            <w:rFonts w:ascii="Times New Roman" w:hAnsi="Times New Roman" w:cs="Times New Roman"/>
            <w:sz w:val="28"/>
            <w:szCs w:val="28"/>
          </w:rPr>
          <w:t>monitors, or dashboards,</w:t>
        </w:r>
        <w:r w:rsidR="001C1443" w:rsidRPr="00641489">
          <w:rPr>
            <w:rFonts w:ascii="Times New Roman" w:hAnsi="Times New Roman" w:cs="Times New Roman"/>
            <w:sz w:val="28"/>
            <w:szCs w:val="28"/>
          </w:rPr>
          <w:t xml:space="preserve"> </w:t>
        </w:r>
      </w:ins>
      <w:r w:rsidRPr="00641489">
        <w:rPr>
          <w:rFonts w:ascii="Times New Roman" w:hAnsi="Times New Roman" w:cs="Times New Roman"/>
          <w:sz w:val="28"/>
          <w:szCs w:val="28"/>
        </w:rPr>
        <w:t xml:space="preserve">at </w:t>
      </w:r>
      <w:ins w:id="32" w:author="CDC user" w:date="2019-10-03T16:06:00Z">
        <w:r w:rsidR="001C1443">
          <w:rPr>
            <w:rFonts w:ascii="Times New Roman" w:hAnsi="Times New Roman" w:cs="Times New Roman"/>
            <w:sz w:val="28"/>
            <w:szCs w:val="28"/>
          </w:rPr>
          <w:t xml:space="preserve">the national </w:t>
        </w:r>
      </w:ins>
      <w:r w:rsidRPr="00641489">
        <w:rPr>
          <w:rFonts w:ascii="Times New Roman" w:hAnsi="Times New Roman" w:cs="Times New Roman"/>
          <w:sz w:val="28"/>
          <w:szCs w:val="28"/>
        </w:rPr>
        <w:t>EOC</w:t>
      </w:r>
      <w:del w:id="33" w:author="CDC user" w:date="2019-10-03T16:06:00Z">
        <w:r w:rsidRPr="00641489" w:rsidDel="001C1443">
          <w:rPr>
            <w:rFonts w:ascii="Times New Roman" w:hAnsi="Times New Roman" w:cs="Times New Roman"/>
            <w:sz w:val="28"/>
            <w:szCs w:val="28"/>
          </w:rPr>
          <w:delText xml:space="preserve"> office</w:delText>
        </w:r>
      </w:del>
      <w:r w:rsidRPr="00641489">
        <w:rPr>
          <w:rFonts w:ascii="Times New Roman" w:hAnsi="Times New Roman" w:cs="Times New Roman"/>
          <w:sz w:val="28"/>
          <w:szCs w:val="28"/>
        </w:rPr>
        <w:t>.</w:t>
      </w:r>
    </w:p>
    <w:p w14:paraId="553856C1" w14:textId="79F6DD53"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Integrat</w:t>
      </w:r>
      <w:r w:rsidR="00B64E60">
        <w:rPr>
          <w:rFonts w:ascii="Times New Roman" w:hAnsi="Times New Roman" w:cs="Times New Roman"/>
          <w:sz w:val="28"/>
          <w:szCs w:val="28"/>
        </w:rPr>
        <w:t>e</w:t>
      </w:r>
      <w:r w:rsidRPr="00641489">
        <w:rPr>
          <w:rFonts w:ascii="Times New Roman" w:hAnsi="Times New Roman" w:cs="Times New Roman"/>
          <w:sz w:val="28"/>
          <w:szCs w:val="28"/>
        </w:rPr>
        <w:t xml:space="preserve"> other additional data sources into the data warehouse including: event-based </w:t>
      </w:r>
      <w:del w:id="34" w:author="CDC user" w:date="2019-10-03T16:06:00Z">
        <w:r w:rsidRPr="00641489" w:rsidDel="001C1443">
          <w:rPr>
            <w:rFonts w:ascii="Times New Roman" w:hAnsi="Times New Roman" w:cs="Times New Roman"/>
            <w:sz w:val="28"/>
            <w:szCs w:val="28"/>
          </w:rPr>
          <w:delText xml:space="preserve">monitoring </w:delText>
        </w:r>
      </w:del>
      <w:ins w:id="35" w:author="CDC user" w:date="2019-10-03T16:06:00Z">
        <w:r w:rsidR="001C1443">
          <w:rPr>
            <w:rFonts w:ascii="Times New Roman" w:hAnsi="Times New Roman" w:cs="Times New Roman"/>
            <w:sz w:val="28"/>
            <w:szCs w:val="28"/>
          </w:rPr>
          <w:t>surveillance</w:t>
        </w:r>
      </w:ins>
      <w:del w:id="36" w:author="CDC user" w:date="2019-10-03T16:06:00Z">
        <w:r w:rsidRPr="00641489" w:rsidDel="001C1443">
          <w:rPr>
            <w:rFonts w:ascii="Times New Roman" w:hAnsi="Times New Roman" w:cs="Times New Roman"/>
            <w:sz w:val="28"/>
            <w:szCs w:val="28"/>
          </w:rPr>
          <w:delText>report system</w:delText>
        </w:r>
      </w:del>
      <w:r w:rsidRPr="00641489">
        <w:rPr>
          <w:rFonts w:ascii="Times New Roman" w:hAnsi="Times New Roman" w:cs="Times New Roman"/>
          <w:sz w:val="28"/>
          <w:szCs w:val="28"/>
        </w:rPr>
        <w:t xml:space="preserve"> (EBS), </w:t>
      </w:r>
      <w:commentRangeStart w:id="37"/>
      <w:r w:rsidRPr="00641489">
        <w:rPr>
          <w:rFonts w:ascii="Times New Roman" w:hAnsi="Times New Roman" w:cs="Times New Roman"/>
          <w:sz w:val="28"/>
          <w:szCs w:val="28"/>
        </w:rPr>
        <w:t>SARI</w:t>
      </w:r>
      <w:commentRangeEnd w:id="37"/>
      <w:r w:rsidR="001C1443">
        <w:rPr>
          <w:rStyle w:val="CommentReference"/>
        </w:rPr>
        <w:commentReference w:id="37"/>
      </w:r>
      <w:r w:rsidRPr="00641489">
        <w:rPr>
          <w:rFonts w:ascii="Times New Roman" w:hAnsi="Times New Roman" w:cs="Times New Roman"/>
          <w:sz w:val="28"/>
          <w:szCs w:val="28"/>
        </w:rPr>
        <w:t xml:space="preserve"> </w:t>
      </w:r>
      <w:del w:id="38" w:author="CDC user" w:date="2019-10-03T16:06:00Z">
        <w:r w:rsidRPr="00641489" w:rsidDel="001C1443">
          <w:rPr>
            <w:rFonts w:ascii="Times New Roman" w:hAnsi="Times New Roman" w:cs="Times New Roman"/>
            <w:sz w:val="28"/>
            <w:szCs w:val="28"/>
          </w:rPr>
          <w:delText xml:space="preserve">monitoring </w:delText>
        </w:r>
      </w:del>
      <w:ins w:id="39" w:author="CDC user" w:date="2019-10-03T16:06:00Z">
        <w:r w:rsidR="001C1443">
          <w:rPr>
            <w:rFonts w:ascii="Times New Roman" w:hAnsi="Times New Roman" w:cs="Times New Roman"/>
            <w:sz w:val="28"/>
            <w:szCs w:val="28"/>
          </w:rPr>
          <w:t>sentinel surveillance</w:t>
        </w:r>
        <w:r w:rsidR="001C1443" w:rsidRPr="00641489">
          <w:rPr>
            <w:rFonts w:ascii="Times New Roman" w:hAnsi="Times New Roman" w:cs="Times New Roman"/>
            <w:sz w:val="28"/>
            <w:szCs w:val="28"/>
          </w:rPr>
          <w:t xml:space="preserve"> </w:t>
        </w:r>
      </w:ins>
      <w:r w:rsidRPr="00641489">
        <w:rPr>
          <w:rFonts w:ascii="Times New Roman" w:hAnsi="Times New Roman" w:cs="Times New Roman"/>
          <w:sz w:val="28"/>
          <w:szCs w:val="28"/>
        </w:rPr>
        <w:t xml:space="preserve">system, </w:t>
      </w:r>
      <w:commentRangeStart w:id="40"/>
      <w:r w:rsidRPr="00641489">
        <w:rPr>
          <w:rFonts w:ascii="Times New Roman" w:hAnsi="Times New Roman" w:cs="Times New Roman"/>
          <w:sz w:val="28"/>
          <w:szCs w:val="28"/>
        </w:rPr>
        <w:t>CDZ</w:t>
      </w:r>
      <w:commentRangeEnd w:id="40"/>
      <w:r w:rsidR="001C1443">
        <w:rPr>
          <w:rStyle w:val="CommentReference"/>
        </w:rPr>
        <w:commentReference w:id="40"/>
      </w:r>
      <w:ins w:id="41" w:author="CDC user" w:date="2019-10-03T16:07:00Z">
        <w:r w:rsidR="001C1443">
          <w:rPr>
            <w:rFonts w:ascii="Times New Roman" w:hAnsi="Times New Roman" w:cs="Times New Roman"/>
            <w:sz w:val="28"/>
            <w:szCs w:val="28"/>
          </w:rPr>
          <w:t xml:space="preserve"> sentinel surveillance,</w:t>
        </w:r>
      </w:ins>
      <w:r w:rsidRPr="00641489">
        <w:rPr>
          <w:rFonts w:ascii="Times New Roman" w:hAnsi="Times New Roman" w:cs="Times New Roman"/>
          <w:sz w:val="28"/>
          <w:szCs w:val="28"/>
        </w:rPr>
        <w:t xml:space="preserve"> and </w:t>
      </w:r>
      <w:r w:rsidR="00B64E60">
        <w:rPr>
          <w:rFonts w:ascii="Times New Roman" w:hAnsi="Times New Roman" w:cs="Times New Roman"/>
          <w:sz w:val="28"/>
          <w:szCs w:val="28"/>
        </w:rPr>
        <w:t xml:space="preserve">support </w:t>
      </w:r>
      <w:r w:rsidRPr="00641489">
        <w:rPr>
          <w:rFonts w:ascii="Times New Roman" w:hAnsi="Times New Roman" w:cs="Times New Roman"/>
          <w:sz w:val="28"/>
          <w:szCs w:val="28"/>
        </w:rPr>
        <w:t>data sources for population</w:t>
      </w:r>
      <w:ins w:id="42" w:author="CDC user" w:date="2019-10-03T16:07:00Z">
        <w:r w:rsidR="001C1443">
          <w:rPr>
            <w:rFonts w:ascii="Times New Roman" w:hAnsi="Times New Roman" w:cs="Times New Roman"/>
            <w:sz w:val="28"/>
            <w:szCs w:val="28"/>
          </w:rPr>
          <w:t>,</w:t>
        </w:r>
      </w:ins>
      <w:r w:rsidRPr="00641489">
        <w:rPr>
          <w:rFonts w:ascii="Times New Roman" w:hAnsi="Times New Roman" w:cs="Times New Roman"/>
          <w:sz w:val="28"/>
          <w:szCs w:val="28"/>
        </w:rPr>
        <w:t xml:space="preserve"> </w:t>
      </w:r>
      <w:r w:rsidR="00B64E60">
        <w:rPr>
          <w:rFonts w:ascii="Times New Roman" w:hAnsi="Times New Roman" w:cs="Times New Roman"/>
          <w:sz w:val="28"/>
          <w:szCs w:val="28"/>
        </w:rPr>
        <w:t>weather</w:t>
      </w:r>
      <w:r w:rsidRPr="00641489">
        <w:rPr>
          <w:rFonts w:ascii="Times New Roman" w:hAnsi="Times New Roman" w:cs="Times New Roman"/>
          <w:sz w:val="28"/>
          <w:szCs w:val="28"/>
        </w:rPr>
        <w:t xml:space="preserve">, </w:t>
      </w:r>
      <w:ins w:id="43" w:author="CDC user" w:date="2019-10-03T16:07:00Z">
        <w:r w:rsidR="001C1443">
          <w:rPr>
            <w:rFonts w:ascii="Times New Roman" w:hAnsi="Times New Roman" w:cs="Times New Roman"/>
            <w:sz w:val="28"/>
            <w:szCs w:val="28"/>
          </w:rPr>
          <w:t xml:space="preserve">and </w:t>
        </w:r>
      </w:ins>
      <w:r w:rsidRPr="00641489">
        <w:rPr>
          <w:rFonts w:ascii="Times New Roman" w:hAnsi="Times New Roman" w:cs="Times New Roman"/>
          <w:sz w:val="28"/>
          <w:szCs w:val="28"/>
        </w:rPr>
        <w:t>map</w:t>
      </w:r>
      <w:ins w:id="44" w:author="CDC user" w:date="2019-10-03T16:07:00Z">
        <w:r w:rsidR="001C1443">
          <w:rPr>
            <w:rFonts w:ascii="Times New Roman" w:hAnsi="Times New Roman" w:cs="Times New Roman"/>
            <w:sz w:val="28"/>
            <w:szCs w:val="28"/>
          </w:rPr>
          <w:t>s</w:t>
        </w:r>
      </w:ins>
      <w:r w:rsidRPr="00641489">
        <w:rPr>
          <w:rFonts w:ascii="Times New Roman" w:hAnsi="Times New Roman" w:cs="Times New Roman"/>
          <w:sz w:val="28"/>
          <w:szCs w:val="28"/>
        </w:rPr>
        <w:t>.</w:t>
      </w:r>
    </w:p>
    <w:p w14:paraId="6D650B71" w14:textId="267807C7"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Configure and decentralize system administration account for key technical staff of </w:t>
      </w:r>
      <w:ins w:id="45" w:author="CDC user" w:date="2019-10-03T16:10:00Z">
        <w:r w:rsidR="00D976F4">
          <w:rPr>
            <w:rFonts w:ascii="Times New Roman" w:hAnsi="Times New Roman" w:cs="Times New Roman"/>
            <w:sz w:val="28"/>
            <w:szCs w:val="28"/>
          </w:rPr>
          <w:t xml:space="preserve">the General </w:t>
        </w:r>
      </w:ins>
      <w:r w:rsidRPr="00641489">
        <w:rPr>
          <w:rFonts w:ascii="Times New Roman" w:hAnsi="Times New Roman" w:cs="Times New Roman"/>
          <w:sz w:val="28"/>
          <w:szCs w:val="28"/>
        </w:rPr>
        <w:t>Preventive Medicine Department and 04 Institute</w:t>
      </w:r>
      <w:ins w:id="46" w:author="CDC user" w:date="2019-10-03T16:10:00Z">
        <w:r w:rsidR="00D976F4">
          <w:rPr>
            <w:rFonts w:ascii="Times New Roman" w:hAnsi="Times New Roman" w:cs="Times New Roman"/>
            <w:sz w:val="28"/>
            <w:szCs w:val="28"/>
          </w:rPr>
          <w:t>s</w:t>
        </w:r>
      </w:ins>
      <w:r w:rsidRPr="00641489">
        <w:rPr>
          <w:rFonts w:ascii="Times New Roman" w:hAnsi="Times New Roman" w:cs="Times New Roman"/>
          <w:sz w:val="28"/>
          <w:szCs w:val="28"/>
        </w:rPr>
        <w:t xml:space="preserve"> of Hygiene and Epidemiology</w:t>
      </w:r>
      <w:ins w:id="47" w:author="CDC user" w:date="2019-10-03T16:10:00Z">
        <w:r w:rsidR="00D976F4">
          <w:rPr>
            <w:rFonts w:ascii="Times New Roman" w:hAnsi="Times New Roman" w:cs="Times New Roman"/>
            <w:sz w:val="28"/>
            <w:szCs w:val="28"/>
          </w:rPr>
          <w:t>/</w:t>
        </w:r>
      </w:ins>
      <w:del w:id="48" w:author="CDC user" w:date="2019-10-03T16:10:00Z">
        <w:r w:rsidRPr="00641489" w:rsidDel="00D976F4">
          <w:rPr>
            <w:rFonts w:ascii="Times New Roman" w:hAnsi="Times New Roman" w:cs="Times New Roman"/>
            <w:sz w:val="28"/>
            <w:szCs w:val="28"/>
          </w:rPr>
          <w:delText xml:space="preserve">, </w:delText>
        </w:r>
      </w:del>
      <w:r w:rsidRPr="00641489">
        <w:rPr>
          <w:rFonts w:ascii="Times New Roman" w:hAnsi="Times New Roman" w:cs="Times New Roman"/>
          <w:sz w:val="28"/>
          <w:szCs w:val="28"/>
        </w:rPr>
        <w:t xml:space="preserve">Pasteur. The administrator account has been </w:t>
      </w:r>
      <w:r w:rsidRPr="00641489">
        <w:rPr>
          <w:rFonts w:ascii="Times New Roman" w:hAnsi="Times New Roman" w:cs="Times New Roman"/>
          <w:sz w:val="28"/>
          <w:szCs w:val="28"/>
        </w:rPr>
        <w:lastRenderedPageBreak/>
        <w:t>initializ</w:t>
      </w:r>
      <w:r w:rsidR="00814F0A">
        <w:rPr>
          <w:rFonts w:ascii="Times New Roman" w:hAnsi="Times New Roman" w:cs="Times New Roman"/>
          <w:sz w:val="28"/>
          <w:szCs w:val="28"/>
        </w:rPr>
        <w:t xml:space="preserve">ed to administer the system at the </w:t>
      </w:r>
      <w:r w:rsidRPr="00641489">
        <w:rPr>
          <w:rFonts w:ascii="Times New Roman" w:hAnsi="Times New Roman" w:cs="Times New Roman"/>
          <w:sz w:val="28"/>
          <w:szCs w:val="28"/>
        </w:rPr>
        <w:t>EOC</w:t>
      </w:r>
      <w:ins w:id="49" w:author="CDC user" w:date="2019-10-03T16:10:00Z">
        <w:r w:rsidR="00D976F4">
          <w:rPr>
            <w:rFonts w:ascii="Times New Roman" w:hAnsi="Times New Roman" w:cs="Times New Roman"/>
            <w:sz w:val="28"/>
            <w:szCs w:val="28"/>
          </w:rPr>
          <w:t>s of the national EOC network</w:t>
        </w:r>
      </w:ins>
      <w:del w:id="50" w:author="CDC user" w:date="2019-10-03T16:10:00Z">
        <w:r w:rsidRPr="00641489" w:rsidDel="00D976F4">
          <w:rPr>
            <w:rFonts w:ascii="Times New Roman" w:hAnsi="Times New Roman" w:cs="Times New Roman"/>
            <w:sz w:val="28"/>
            <w:szCs w:val="28"/>
          </w:rPr>
          <w:delText xml:space="preserve"> offices</w:delText>
        </w:r>
      </w:del>
      <w:r w:rsidRPr="00641489">
        <w:rPr>
          <w:rFonts w:ascii="Times New Roman" w:hAnsi="Times New Roman" w:cs="Times New Roman"/>
          <w:sz w:val="28"/>
          <w:szCs w:val="28"/>
        </w:rPr>
        <w:t>.</w:t>
      </w:r>
    </w:p>
    <w:p w14:paraId="5874EC61" w14:textId="7D570FD5"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Set up servers at the </w:t>
      </w:r>
      <w:proofErr w:type="spellStart"/>
      <w:ins w:id="51" w:author="Administrator" w:date="2019-10-04T09:49:00Z">
        <w:r w:rsidR="00E43153">
          <w:rPr>
            <w:rFonts w:ascii="Times New Roman" w:hAnsi="Times New Roman" w:cs="Times New Roman"/>
            <w:sz w:val="28"/>
            <w:szCs w:val="28"/>
          </w:rPr>
          <w:t>GDPM</w:t>
        </w:r>
      </w:ins>
      <w:proofErr w:type="spellEnd"/>
      <w:r w:rsidRPr="00641489">
        <w:rPr>
          <w:rFonts w:ascii="Times New Roman" w:hAnsi="Times New Roman" w:cs="Times New Roman"/>
          <w:sz w:val="28"/>
          <w:szCs w:val="28"/>
        </w:rPr>
        <w:t xml:space="preserve"> and install </w:t>
      </w:r>
      <w:commentRangeStart w:id="52"/>
      <w:r w:rsidRPr="00641489">
        <w:rPr>
          <w:rFonts w:ascii="Times New Roman" w:hAnsi="Times New Roman" w:cs="Times New Roman"/>
          <w:sz w:val="28"/>
          <w:szCs w:val="28"/>
        </w:rPr>
        <w:t>software</w:t>
      </w:r>
      <w:commentRangeEnd w:id="52"/>
      <w:r w:rsidR="00D976F4">
        <w:rPr>
          <w:rStyle w:val="CommentReference"/>
        </w:rPr>
        <w:commentReference w:id="52"/>
      </w:r>
      <w:ins w:id="53" w:author="Administrator" w:date="2019-10-04T09:45:00Z">
        <w:r w:rsidR="00C137E1">
          <w:rPr>
            <w:rFonts w:ascii="Times New Roman" w:hAnsi="Times New Roman" w:cs="Times New Roman"/>
            <w:sz w:val="28"/>
            <w:szCs w:val="28"/>
          </w:rPr>
          <w:t xml:space="preserve"> (</w:t>
        </w:r>
        <w:proofErr w:type="spellStart"/>
        <w:r w:rsidR="00C137E1">
          <w:rPr>
            <w:rFonts w:ascii="Times New Roman" w:hAnsi="Times New Roman" w:cs="Times New Roman"/>
            <w:sz w:val="28"/>
            <w:szCs w:val="28"/>
          </w:rPr>
          <w:t>DHIS2</w:t>
        </w:r>
        <w:proofErr w:type="spellEnd"/>
        <w:r w:rsidR="00C137E1">
          <w:rPr>
            <w:rFonts w:ascii="Times New Roman" w:hAnsi="Times New Roman" w:cs="Times New Roman"/>
            <w:sz w:val="28"/>
            <w:szCs w:val="28"/>
          </w:rPr>
          <w:t>)</w:t>
        </w:r>
      </w:ins>
      <w:r w:rsidRPr="00641489">
        <w:rPr>
          <w:rFonts w:ascii="Times New Roman" w:hAnsi="Times New Roman" w:cs="Times New Roman"/>
          <w:sz w:val="28"/>
          <w:szCs w:val="28"/>
        </w:rPr>
        <w:t>, convert data on the server.</w:t>
      </w:r>
    </w:p>
    <w:p w14:paraId="189D28AC" w14:textId="67D334C7" w:rsidR="00641489" w:rsidRPr="00641489" w:rsidRDefault="00641489" w:rsidP="00641489">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The disease information </w:t>
      </w:r>
      <w:del w:id="54" w:author="CDC user" w:date="2019-10-03T16:16:00Z">
        <w:r w:rsidRPr="00641489" w:rsidDel="00D976F4">
          <w:rPr>
            <w:rFonts w:ascii="Times New Roman" w:hAnsi="Times New Roman" w:cs="Times New Roman"/>
            <w:sz w:val="28"/>
            <w:szCs w:val="28"/>
          </w:rPr>
          <w:delText xml:space="preserve">table </w:delText>
        </w:r>
      </w:del>
      <w:bookmarkStart w:id="55" w:name="OLE_LINK1"/>
      <w:bookmarkStart w:id="56" w:name="OLE_LINK2"/>
      <w:ins w:id="57" w:author="CDC user" w:date="2019-10-03T16:16:00Z">
        <w:r w:rsidR="00D976F4">
          <w:rPr>
            <w:rFonts w:ascii="Times New Roman" w:hAnsi="Times New Roman" w:cs="Times New Roman"/>
            <w:sz w:val="28"/>
            <w:szCs w:val="28"/>
          </w:rPr>
          <w:t>dashboard</w:t>
        </w:r>
        <w:bookmarkEnd w:id="55"/>
        <w:bookmarkEnd w:id="56"/>
        <w:r w:rsidR="00D976F4" w:rsidRPr="00641489">
          <w:rPr>
            <w:rFonts w:ascii="Times New Roman" w:hAnsi="Times New Roman" w:cs="Times New Roman"/>
            <w:sz w:val="28"/>
            <w:szCs w:val="28"/>
          </w:rPr>
          <w:t xml:space="preserve"> </w:t>
        </w:r>
      </w:ins>
      <w:r w:rsidRPr="00641489">
        <w:rPr>
          <w:rFonts w:ascii="Times New Roman" w:hAnsi="Times New Roman" w:cs="Times New Roman"/>
          <w:sz w:val="28"/>
          <w:szCs w:val="28"/>
        </w:rPr>
        <w:t>is set up at: dulieudichbenh.vn.</w:t>
      </w:r>
    </w:p>
    <w:p w14:paraId="029B7BA5" w14:textId="17C8082C" w:rsidR="00B07943" w:rsidRDefault="00641489" w:rsidP="0044427E">
      <w:pPr>
        <w:spacing w:after="0" w:line="300" w:lineRule="auto"/>
        <w:jc w:val="both"/>
        <w:rPr>
          <w:rFonts w:ascii="Times New Roman" w:hAnsi="Times New Roman" w:cs="Times New Roman"/>
          <w:sz w:val="28"/>
          <w:szCs w:val="28"/>
        </w:rPr>
      </w:pPr>
      <w:r>
        <w:rPr>
          <w:rFonts w:ascii="Times New Roman" w:hAnsi="Times New Roman" w:cs="Times New Roman"/>
          <w:sz w:val="28"/>
          <w:szCs w:val="28"/>
        </w:rPr>
        <w:tab/>
      </w:r>
      <w:r w:rsidRPr="00641489">
        <w:rPr>
          <w:rFonts w:ascii="Times New Roman" w:hAnsi="Times New Roman" w:cs="Times New Roman"/>
          <w:sz w:val="28"/>
          <w:szCs w:val="28"/>
        </w:rPr>
        <w:t xml:space="preserve">- Annually, </w:t>
      </w:r>
      <w:r w:rsidR="00B64E60">
        <w:rPr>
          <w:rFonts w:ascii="Times New Roman" w:hAnsi="Times New Roman" w:cs="Times New Roman"/>
          <w:sz w:val="28"/>
          <w:szCs w:val="28"/>
        </w:rPr>
        <w:t xml:space="preserve">organize </w:t>
      </w:r>
      <w:r w:rsidRPr="00641489">
        <w:rPr>
          <w:rFonts w:ascii="Times New Roman" w:hAnsi="Times New Roman" w:cs="Times New Roman"/>
          <w:sz w:val="28"/>
          <w:szCs w:val="28"/>
        </w:rPr>
        <w:t xml:space="preserve">result sharing workshops and data warehouse training </w:t>
      </w:r>
      <w:r w:rsidR="00B64E60">
        <w:rPr>
          <w:rFonts w:ascii="Times New Roman" w:hAnsi="Times New Roman" w:cs="Times New Roman"/>
          <w:sz w:val="28"/>
          <w:szCs w:val="28"/>
        </w:rPr>
        <w:t>about</w:t>
      </w:r>
      <w:r w:rsidRPr="00641489">
        <w:rPr>
          <w:rFonts w:ascii="Times New Roman" w:hAnsi="Times New Roman" w:cs="Times New Roman"/>
          <w:sz w:val="28"/>
          <w:szCs w:val="28"/>
        </w:rPr>
        <w:t xml:space="preserve"> many components related to data management, exploitation and analysis.</w:t>
      </w:r>
    </w:p>
    <w:p w14:paraId="1F02BADA" w14:textId="2545C06D" w:rsidR="00B07943" w:rsidRDefault="00DA55F8" w:rsidP="00DA55F8">
      <w:pPr>
        <w:spacing w:after="0" w:line="300" w:lineRule="auto"/>
        <w:ind w:firstLine="720"/>
        <w:jc w:val="both"/>
        <w:rPr>
          <w:rFonts w:ascii="Times New Roman" w:hAnsi="Times New Roman" w:cs="Times New Roman"/>
          <w:sz w:val="28"/>
          <w:szCs w:val="28"/>
        </w:rPr>
      </w:pPr>
      <w:r>
        <w:rPr>
          <w:rFonts w:ascii="Times New Roman" w:hAnsi="Times New Roman" w:cs="Times New Roman"/>
          <w:sz w:val="28"/>
          <w:szCs w:val="28"/>
          <w:lang w:val="vi-VN"/>
        </w:rPr>
        <w:t>O</w:t>
      </w:r>
      <w:r w:rsidRPr="00DA55F8">
        <w:rPr>
          <w:rFonts w:ascii="Times New Roman" w:hAnsi="Times New Roman" w:cs="Times New Roman"/>
          <w:sz w:val="28"/>
          <w:szCs w:val="28"/>
        </w:rPr>
        <w:t xml:space="preserve">n </w:t>
      </w:r>
      <w:del w:id="58" w:author="CDC user" w:date="2019-10-03T16:17:00Z">
        <w:r w:rsidRPr="00DA55F8" w:rsidDel="00D976F4">
          <w:rPr>
            <w:rFonts w:ascii="Times New Roman" w:hAnsi="Times New Roman" w:cs="Times New Roman"/>
            <w:sz w:val="28"/>
            <w:szCs w:val="28"/>
          </w:rPr>
          <w:delText xml:space="preserve">May </w:delText>
        </w:r>
      </w:del>
      <w:r w:rsidRPr="00DA55F8">
        <w:rPr>
          <w:rFonts w:ascii="Times New Roman" w:hAnsi="Times New Roman" w:cs="Times New Roman"/>
          <w:sz w:val="28"/>
          <w:szCs w:val="28"/>
        </w:rPr>
        <w:t xml:space="preserve">15th </w:t>
      </w:r>
      <w:ins w:id="59" w:author="CDC user" w:date="2019-10-03T16:17:00Z">
        <w:r w:rsidR="00D976F4" w:rsidRPr="00DA55F8">
          <w:rPr>
            <w:rFonts w:ascii="Times New Roman" w:hAnsi="Times New Roman" w:cs="Times New Roman"/>
            <w:sz w:val="28"/>
            <w:szCs w:val="28"/>
          </w:rPr>
          <w:t xml:space="preserve">May </w:t>
        </w:r>
      </w:ins>
      <w:r w:rsidRPr="00DA55F8">
        <w:rPr>
          <w:rFonts w:ascii="Times New Roman" w:hAnsi="Times New Roman" w:cs="Times New Roman"/>
          <w:sz w:val="28"/>
          <w:szCs w:val="28"/>
        </w:rPr>
        <w:t>2014</w:t>
      </w:r>
      <w:r>
        <w:rPr>
          <w:rFonts w:ascii="Times New Roman" w:hAnsi="Times New Roman" w:cs="Times New Roman"/>
          <w:sz w:val="28"/>
          <w:szCs w:val="28"/>
          <w:lang w:val="vi-VN"/>
        </w:rPr>
        <w:t xml:space="preserve">, </w:t>
      </w:r>
      <w:ins w:id="60" w:author="CDC user" w:date="2019-10-03T16:24:00Z">
        <w:r w:rsidR="009639E9">
          <w:rPr>
            <w:rFonts w:ascii="Times New Roman" w:hAnsi="Times New Roman" w:cs="Times New Roman"/>
            <w:sz w:val="28"/>
            <w:szCs w:val="28"/>
          </w:rPr>
          <w:t>t</w:t>
        </w:r>
      </w:ins>
      <w:del w:id="61" w:author="CDC user" w:date="2019-10-03T16:24:00Z">
        <w:r w:rsidRPr="00DA55F8" w:rsidDel="009639E9">
          <w:rPr>
            <w:rFonts w:ascii="Times New Roman" w:hAnsi="Times New Roman" w:cs="Times New Roman"/>
            <w:sz w:val="28"/>
            <w:szCs w:val="28"/>
          </w:rPr>
          <w:delText>T</w:delText>
        </w:r>
      </w:del>
      <w:r w:rsidRPr="00DA55F8">
        <w:rPr>
          <w:rFonts w:ascii="Times New Roman" w:hAnsi="Times New Roman" w:cs="Times New Roman"/>
          <w:sz w:val="28"/>
          <w:szCs w:val="28"/>
        </w:rPr>
        <w:t xml:space="preserve">he </w:t>
      </w:r>
      <w:r>
        <w:rPr>
          <w:rFonts w:ascii="Times New Roman" w:hAnsi="Times New Roman" w:cs="Times New Roman"/>
          <w:sz w:val="28"/>
          <w:szCs w:val="28"/>
        </w:rPr>
        <w:t>MOH</w:t>
      </w:r>
      <w:r w:rsidRPr="00DA55F8">
        <w:rPr>
          <w:rFonts w:ascii="Times New Roman" w:hAnsi="Times New Roman" w:cs="Times New Roman"/>
          <w:sz w:val="28"/>
          <w:szCs w:val="28"/>
        </w:rPr>
        <w:t xml:space="preserve"> issued Circular No.15/2014/TT-BYT guiding the </w:t>
      </w:r>
      <w:ins w:id="62" w:author="CDC user" w:date="2019-10-03T16:24:00Z">
        <w:r w:rsidR="009639E9">
          <w:rPr>
            <w:rFonts w:ascii="Times New Roman" w:hAnsi="Times New Roman" w:cs="Times New Roman"/>
            <w:sz w:val="28"/>
            <w:szCs w:val="28"/>
          </w:rPr>
          <w:t xml:space="preserve">provision of </w:t>
        </w:r>
      </w:ins>
      <w:r w:rsidRPr="00DA55F8">
        <w:rPr>
          <w:rFonts w:ascii="Times New Roman" w:hAnsi="Times New Roman" w:cs="Times New Roman"/>
          <w:sz w:val="28"/>
          <w:szCs w:val="28"/>
        </w:rPr>
        <w:t>information</w:t>
      </w:r>
      <w:ins w:id="63" w:author="CDC user" w:date="2019-10-03T16:24:00Z">
        <w:r w:rsidR="009639E9">
          <w:rPr>
            <w:rFonts w:ascii="Times New Roman" w:hAnsi="Times New Roman" w:cs="Times New Roman"/>
            <w:sz w:val="28"/>
            <w:szCs w:val="28"/>
          </w:rPr>
          <w:t xml:space="preserve"> and</w:t>
        </w:r>
      </w:ins>
      <w:del w:id="64" w:author="CDC user" w:date="2019-10-03T16:24:00Z">
        <w:r w:rsidRPr="00DA55F8" w:rsidDel="009639E9">
          <w:rPr>
            <w:rFonts w:ascii="Times New Roman" w:hAnsi="Times New Roman" w:cs="Times New Roman"/>
            <w:sz w:val="28"/>
            <w:szCs w:val="28"/>
          </w:rPr>
          <w:delText>,</w:delText>
        </w:r>
      </w:del>
      <w:r w:rsidRPr="00DA55F8">
        <w:rPr>
          <w:rFonts w:ascii="Times New Roman" w:hAnsi="Times New Roman" w:cs="Times New Roman"/>
          <w:sz w:val="28"/>
          <w:szCs w:val="28"/>
        </w:rPr>
        <w:t xml:space="preserve"> reporting in the border health quarantine system. The Circular regulates the information in the report regarding people, vehicles and goods, ashes, bones, samples, biological products transported through the borders and infectious diseases surveillances at POEs. In order to implement the circular, GDPM</w:t>
      </w:r>
      <w:r>
        <w:rPr>
          <w:rFonts w:ascii="Times New Roman" w:hAnsi="Times New Roman" w:cs="Times New Roman"/>
          <w:sz w:val="28"/>
          <w:szCs w:val="28"/>
          <w:lang w:val="vi-VN"/>
        </w:rPr>
        <w:t xml:space="preserve"> </w:t>
      </w:r>
      <w:r w:rsidRPr="00DA55F8">
        <w:rPr>
          <w:rFonts w:ascii="Times New Roman" w:hAnsi="Times New Roman" w:cs="Times New Roman"/>
          <w:sz w:val="28"/>
          <w:szCs w:val="28"/>
        </w:rPr>
        <w:t>has developed a reporting and information software to facilitate, reduce the time for reporting and share the information between Provincial Level and National, Regional level</w:t>
      </w:r>
      <w:r w:rsidR="008F12D3">
        <w:rPr>
          <w:rFonts w:ascii="Times New Roman" w:hAnsi="Times New Roman" w:cs="Times New Roman"/>
          <w:sz w:val="28"/>
          <w:szCs w:val="28"/>
          <w:lang w:val="vi-VN"/>
        </w:rPr>
        <w:t xml:space="preserve"> (website at: http://baocaokdyt.com)</w:t>
      </w:r>
      <w:r w:rsidRPr="00DA55F8">
        <w:rPr>
          <w:rFonts w:ascii="Times New Roman" w:hAnsi="Times New Roman" w:cs="Times New Roman"/>
          <w:sz w:val="28"/>
          <w:szCs w:val="28"/>
        </w:rPr>
        <w:t>. The use of this reporting software contributes to consistency and accuracy of data from the POE</w:t>
      </w:r>
      <w:r>
        <w:rPr>
          <w:rFonts w:ascii="Times New Roman" w:hAnsi="Times New Roman" w:cs="Times New Roman"/>
          <w:sz w:val="28"/>
          <w:szCs w:val="28"/>
          <w:lang w:val="vi-VN"/>
        </w:rPr>
        <w:t>s</w:t>
      </w:r>
      <w:r w:rsidRPr="00DA55F8">
        <w:rPr>
          <w:rFonts w:ascii="Times New Roman" w:hAnsi="Times New Roman" w:cs="Times New Roman"/>
          <w:sz w:val="28"/>
          <w:szCs w:val="28"/>
        </w:rPr>
        <w:t xml:space="preserve"> to the regional and national levels</w:t>
      </w:r>
      <w:r>
        <w:rPr>
          <w:rFonts w:ascii="Times New Roman" w:hAnsi="Times New Roman" w:cs="Times New Roman"/>
          <w:sz w:val="28"/>
          <w:szCs w:val="28"/>
          <w:lang w:val="vi-VN"/>
        </w:rPr>
        <w:t>, which</w:t>
      </w:r>
      <w:r w:rsidRPr="00DA55F8">
        <w:rPr>
          <w:rFonts w:ascii="Times New Roman" w:hAnsi="Times New Roman" w:cs="Times New Roman"/>
          <w:sz w:val="28"/>
          <w:szCs w:val="28"/>
        </w:rPr>
        <w:t xml:space="preserve"> is a part of the Indicator-based surveillance system for infectious diseases in Viet Nam.</w:t>
      </w:r>
    </w:p>
    <w:p w14:paraId="452A90F2" w14:textId="48423234" w:rsidR="00641489" w:rsidRPr="00641489" w:rsidRDefault="00814F0A" w:rsidP="00B07943">
      <w:pPr>
        <w:spacing w:after="0" w:line="30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order to </w:t>
      </w:r>
      <w:r w:rsidR="00641489" w:rsidRPr="00641489">
        <w:rPr>
          <w:rFonts w:ascii="Times New Roman" w:hAnsi="Times New Roman" w:cs="Times New Roman"/>
          <w:sz w:val="28"/>
          <w:szCs w:val="28"/>
        </w:rPr>
        <w:t xml:space="preserve">improve the addition of necessary data sources of the national </w:t>
      </w:r>
      <w:del w:id="65" w:author="CDC user" w:date="2019-10-03T16:25:00Z">
        <w:r w:rsidR="00641489" w:rsidRPr="00641489" w:rsidDel="009639E9">
          <w:rPr>
            <w:rFonts w:ascii="Times New Roman" w:hAnsi="Times New Roman" w:cs="Times New Roman"/>
            <w:sz w:val="28"/>
            <w:szCs w:val="28"/>
          </w:rPr>
          <w:delText xml:space="preserve">epidemic </w:delText>
        </w:r>
      </w:del>
      <w:ins w:id="66" w:author="CDC user" w:date="2019-10-03T16:25:00Z">
        <w:r w:rsidR="009639E9">
          <w:rPr>
            <w:rFonts w:ascii="Times New Roman" w:hAnsi="Times New Roman" w:cs="Times New Roman"/>
            <w:sz w:val="28"/>
            <w:szCs w:val="28"/>
          </w:rPr>
          <w:t>public health surveillance</w:t>
        </w:r>
        <w:r w:rsidR="009639E9" w:rsidRPr="00641489">
          <w:rPr>
            <w:rFonts w:ascii="Times New Roman" w:hAnsi="Times New Roman" w:cs="Times New Roman"/>
            <w:sz w:val="28"/>
            <w:szCs w:val="28"/>
          </w:rPr>
          <w:t xml:space="preserve"> </w:t>
        </w:r>
      </w:ins>
      <w:r w:rsidR="00641489" w:rsidRPr="00641489">
        <w:rPr>
          <w:rFonts w:ascii="Times New Roman" w:hAnsi="Times New Roman" w:cs="Times New Roman"/>
          <w:sz w:val="28"/>
          <w:szCs w:val="28"/>
        </w:rPr>
        <w:t xml:space="preserve">data warehouse to ensure the monitoring and analysis of disease situation in accordance with the functions of the </w:t>
      </w:r>
      <w:r w:rsidR="0044427E">
        <w:rPr>
          <w:rFonts w:ascii="Times New Roman" w:hAnsi="Times New Roman" w:cs="Times New Roman"/>
          <w:sz w:val="28"/>
          <w:szCs w:val="28"/>
        </w:rPr>
        <w:t>PH</w:t>
      </w:r>
      <w:r w:rsidR="00641489" w:rsidRPr="00641489">
        <w:rPr>
          <w:rFonts w:ascii="Times New Roman" w:hAnsi="Times New Roman" w:cs="Times New Roman"/>
          <w:sz w:val="28"/>
          <w:szCs w:val="28"/>
        </w:rPr>
        <w:t>EOC</w:t>
      </w:r>
      <w:r>
        <w:rPr>
          <w:rFonts w:ascii="Times New Roman" w:hAnsi="Times New Roman" w:cs="Times New Roman"/>
          <w:sz w:val="28"/>
          <w:szCs w:val="28"/>
        </w:rPr>
        <w:t xml:space="preserve">, </w:t>
      </w:r>
      <w:r w:rsidR="0044427E">
        <w:rPr>
          <w:rFonts w:ascii="Times New Roman" w:hAnsi="Times New Roman" w:cs="Times New Roman"/>
          <w:sz w:val="28"/>
          <w:szCs w:val="28"/>
        </w:rPr>
        <w:t>GDPM</w:t>
      </w:r>
      <w:r w:rsidR="00641489" w:rsidRPr="00641489">
        <w:rPr>
          <w:rFonts w:ascii="Times New Roman" w:hAnsi="Times New Roman" w:cs="Times New Roman"/>
          <w:sz w:val="28"/>
          <w:szCs w:val="28"/>
        </w:rPr>
        <w:t xml:space="preserve"> continue</w:t>
      </w:r>
      <w:r>
        <w:rPr>
          <w:rFonts w:ascii="Times New Roman" w:hAnsi="Times New Roman" w:cs="Times New Roman"/>
          <w:sz w:val="28"/>
          <w:szCs w:val="28"/>
        </w:rPr>
        <w:t>s</w:t>
      </w:r>
      <w:r w:rsidR="00641489" w:rsidRPr="00641489">
        <w:rPr>
          <w:rFonts w:ascii="Times New Roman" w:hAnsi="Times New Roman" w:cs="Times New Roman"/>
          <w:sz w:val="28"/>
          <w:szCs w:val="28"/>
        </w:rPr>
        <w:t xml:space="preserve"> to implement </w:t>
      </w:r>
      <w:ins w:id="67" w:author="CDC user" w:date="2019-10-03T16:25:00Z">
        <w:r w:rsidR="009639E9">
          <w:rPr>
            <w:rFonts w:ascii="Times New Roman" w:hAnsi="Times New Roman" w:cs="Times New Roman"/>
            <w:sz w:val="28"/>
            <w:szCs w:val="28"/>
          </w:rPr>
          <w:t xml:space="preserve">to </w:t>
        </w:r>
      </w:ins>
      <w:r w:rsidR="0044427E" w:rsidRPr="00641489">
        <w:rPr>
          <w:rFonts w:ascii="Times New Roman" w:hAnsi="Times New Roman" w:cs="Times New Roman"/>
          <w:sz w:val="28"/>
          <w:szCs w:val="28"/>
        </w:rPr>
        <w:t>connect</w:t>
      </w:r>
      <w:r w:rsidR="00641489" w:rsidRPr="00641489">
        <w:rPr>
          <w:rFonts w:ascii="Times New Roman" w:hAnsi="Times New Roman" w:cs="Times New Roman"/>
          <w:sz w:val="28"/>
          <w:szCs w:val="28"/>
        </w:rPr>
        <w:t xml:space="preserve"> and integrate data of the</w:t>
      </w:r>
      <w:r w:rsidR="0044427E" w:rsidRPr="0044427E">
        <w:rPr>
          <w:rFonts w:ascii="Times New Roman" w:hAnsi="Times New Roman" w:cs="Times New Roman"/>
          <w:sz w:val="28"/>
          <w:szCs w:val="28"/>
        </w:rPr>
        <w:t xml:space="preserve"> border health quarantine reporting and information software</w:t>
      </w:r>
      <w:r w:rsidR="00641489" w:rsidRPr="00641489">
        <w:rPr>
          <w:rFonts w:ascii="Times New Roman" w:hAnsi="Times New Roman" w:cs="Times New Roman"/>
          <w:sz w:val="28"/>
          <w:szCs w:val="28"/>
        </w:rPr>
        <w:t xml:space="preserve"> into </w:t>
      </w:r>
      <w:ins w:id="68" w:author="CDC user" w:date="2019-10-03T16:25:00Z">
        <w:r w:rsidR="009639E9">
          <w:rPr>
            <w:rFonts w:ascii="Times New Roman" w:hAnsi="Times New Roman" w:cs="Times New Roman"/>
            <w:sz w:val="28"/>
            <w:szCs w:val="28"/>
          </w:rPr>
          <w:t xml:space="preserve">the </w:t>
        </w:r>
      </w:ins>
      <w:r w:rsidR="00641489" w:rsidRPr="00641489">
        <w:rPr>
          <w:rFonts w:ascii="Times New Roman" w:hAnsi="Times New Roman" w:cs="Times New Roman"/>
          <w:sz w:val="28"/>
          <w:szCs w:val="28"/>
        </w:rPr>
        <w:t>data warehouse</w:t>
      </w:r>
      <w:ins w:id="69" w:author="CDC user" w:date="2019-10-03T16:26:00Z">
        <w:r w:rsidR="009639E9">
          <w:rPr>
            <w:rFonts w:ascii="Times New Roman" w:hAnsi="Times New Roman" w:cs="Times New Roman"/>
            <w:sz w:val="28"/>
            <w:szCs w:val="28"/>
          </w:rPr>
          <w:t xml:space="preserve"> </w:t>
        </w:r>
      </w:ins>
      <w:r w:rsidR="00641489" w:rsidRPr="00641489">
        <w:rPr>
          <w:rFonts w:ascii="Times New Roman" w:hAnsi="Times New Roman" w:cs="Times New Roman"/>
          <w:sz w:val="28"/>
          <w:szCs w:val="28"/>
        </w:rPr>
        <w:t>s</w:t>
      </w:r>
      <w:ins w:id="70" w:author="CDC user" w:date="2019-10-03T16:26:00Z">
        <w:r w:rsidR="009639E9">
          <w:rPr>
            <w:rFonts w:ascii="Times New Roman" w:hAnsi="Times New Roman" w:cs="Times New Roman"/>
            <w:sz w:val="28"/>
            <w:szCs w:val="28"/>
          </w:rPr>
          <w:t>ystem</w:t>
        </w:r>
      </w:ins>
      <w:r w:rsidR="00641489" w:rsidRPr="00641489">
        <w:rPr>
          <w:rFonts w:ascii="Times New Roman" w:hAnsi="Times New Roman" w:cs="Times New Roman"/>
          <w:sz w:val="28"/>
          <w:szCs w:val="28"/>
        </w:rPr>
        <w:t>.</w:t>
      </w:r>
    </w:p>
    <w:p w14:paraId="5C2F64F8" w14:textId="2E6F6EA2" w:rsidR="00641489" w:rsidRPr="00641489" w:rsidRDefault="00124FC1" w:rsidP="00641489">
      <w:pPr>
        <w:spacing w:after="0" w:line="300" w:lineRule="auto"/>
        <w:jc w:val="both"/>
        <w:rPr>
          <w:rFonts w:ascii="Times New Roman" w:hAnsi="Times New Roman" w:cs="Times New Roman"/>
          <w:b/>
          <w:sz w:val="28"/>
          <w:szCs w:val="28"/>
        </w:rPr>
      </w:pPr>
      <w:r>
        <w:rPr>
          <w:rFonts w:ascii="Times New Roman" w:hAnsi="Times New Roman" w:cs="Times New Roman"/>
          <w:b/>
          <w:sz w:val="28"/>
          <w:szCs w:val="28"/>
          <w:lang w:val="vi-VN"/>
        </w:rPr>
        <w:t>2</w:t>
      </w:r>
      <w:r w:rsidR="00641489" w:rsidRPr="00641489">
        <w:rPr>
          <w:rFonts w:ascii="Times New Roman" w:hAnsi="Times New Roman" w:cs="Times New Roman"/>
          <w:b/>
          <w:sz w:val="28"/>
          <w:szCs w:val="28"/>
        </w:rPr>
        <w:t xml:space="preserve">. </w:t>
      </w:r>
      <w:commentRangeStart w:id="71"/>
      <w:r w:rsidR="00FF174E">
        <w:rPr>
          <w:rFonts w:ascii="Times New Roman" w:hAnsi="Times New Roman" w:cs="Times New Roman"/>
          <w:b/>
          <w:sz w:val="28"/>
          <w:szCs w:val="28"/>
          <w:lang w:val="vi-VN"/>
        </w:rPr>
        <w:t>T</w:t>
      </w:r>
      <w:proofErr w:type="spellStart"/>
      <w:r w:rsidR="00FF174E">
        <w:rPr>
          <w:rFonts w:ascii="Times New Roman" w:hAnsi="Times New Roman" w:cs="Times New Roman"/>
          <w:b/>
          <w:sz w:val="28"/>
          <w:szCs w:val="28"/>
        </w:rPr>
        <w:t>entative</w:t>
      </w:r>
      <w:commentRangeEnd w:id="71"/>
      <w:proofErr w:type="spellEnd"/>
      <w:r w:rsidR="00724178">
        <w:rPr>
          <w:rStyle w:val="CommentReference"/>
        </w:rPr>
        <w:commentReference w:id="71"/>
      </w:r>
      <w:r w:rsidR="00FF174E">
        <w:rPr>
          <w:rFonts w:ascii="Times New Roman" w:hAnsi="Times New Roman" w:cs="Times New Roman"/>
          <w:b/>
          <w:sz w:val="28"/>
          <w:szCs w:val="28"/>
          <w:lang w:val="vi-VN"/>
        </w:rPr>
        <w:t xml:space="preserve"> i</w:t>
      </w:r>
      <w:proofErr w:type="spellStart"/>
      <w:r w:rsidR="00A26DCE" w:rsidRPr="00641489">
        <w:rPr>
          <w:rFonts w:ascii="Times New Roman" w:hAnsi="Times New Roman" w:cs="Times New Roman"/>
          <w:b/>
          <w:sz w:val="28"/>
          <w:szCs w:val="28"/>
        </w:rPr>
        <w:t>ndex</w:t>
      </w:r>
      <w:proofErr w:type="spellEnd"/>
      <w:r w:rsidR="00641489" w:rsidRPr="00641489">
        <w:rPr>
          <w:rFonts w:ascii="Times New Roman" w:hAnsi="Times New Roman" w:cs="Times New Roman"/>
          <w:b/>
          <w:sz w:val="28"/>
          <w:szCs w:val="28"/>
        </w:rPr>
        <w:t xml:space="preserve"> requirements</w:t>
      </w:r>
      <w:r>
        <w:rPr>
          <w:rFonts w:ascii="Times New Roman" w:hAnsi="Times New Roman" w:cs="Times New Roman"/>
          <w:b/>
          <w:sz w:val="28"/>
          <w:szCs w:val="28"/>
          <w:lang w:val="vi-VN"/>
        </w:rPr>
        <w:t xml:space="preserve"> </w:t>
      </w:r>
      <w:r w:rsidR="00641489" w:rsidRPr="00641489">
        <w:rPr>
          <w:rFonts w:ascii="Times New Roman" w:hAnsi="Times New Roman" w:cs="Times New Roman"/>
          <w:b/>
          <w:sz w:val="28"/>
          <w:szCs w:val="28"/>
        </w:rPr>
        <w:t>as follow</w:t>
      </w:r>
      <w:r w:rsidR="00814F0A">
        <w:rPr>
          <w:rFonts w:ascii="Times New Roman" w:hAnsi="Times New Roman" w:cs="Times New Roman"/>
          <w:b/>
          <w:sz w:val="28"/>
          <w:szCs w:val="28"/>
        </w:rPr>
        <w:t>ing</w:t>
      </w:r>
      <w:r w:rsidR="00641489" w:rsidRPr="00641489">
        <w:rPr>
          <w:rFonts w:ascii="Times New Roman" w:hAnsi="Times New Roman" w:cs="Times New Roman"/>
          <w:b/>
          <w:sz w:val="28"/>
          <w:szCs w:val="28"/>
        </w:rPr>
        <w:t>:</w:t>
      </w:r>
    </w:p>
    <w:p w14:paraId="6216EF76" w14:textId="5C0CE9CC" w:rsidR="00124FC1" w:rsidRPr="00FF174E" w:rsidRDefault="00124FC1" w:rsidP="00124FC1">
      <w:pPr>
        <w:spacing w:after="0" w:line="300" w:lineRule="auto"/>
        <w:ind w:firstLine="720"/>
        <w:jc w:val="both"/>
        <w:rPr>
          <w:rFonts w:ascii="Times New Roman" w:hAnsi="Times New Roman" w:cs="Times New Roman"/>
          <w:b/>
          <w:bCs/>
          <w:i/>
          <w:iCs/>
          <w:sz w:val="28"/>
          <w:szCs w:val="28"/>
          <w:lang w:val="vi-VN"/>
        </w:rPr>
      </w:pPr>
      <w:r w:rsidRPr="00FF174E">
        <w:rPr>
          <w:rFonts w:ascii="Times New Roman" w:hAnsi="Times New Roman" w:cs="Times New Roman"/>
          <w:b/>
          <w:bCs/>
          <w:i/>
          <w:iCs/>
          <w:sz w:val="28"/>
          <w:szCs w:val="28"/>
          <w:lang w:val="vi-VN"/>
        </w:rPr>
        <w:t>- Weekly report data:</w:t>
      </w:r>
    </w:p>
    <w:p w14:paraId="4DB41063" w14:textId="4E23806B" w:rsidR="00124FC1" w:rsidRDefault="00124FC1" w:rsidP="00124FC1">
      <w:pPr>
        <w:spacing w:after="0" w:line="300" w:lineRule="auto"/>
        <w:ind w:firstLine="720"/>
        <w:jc w:val="both"/>
        <w:rPr>
          <w:rFonts w:ascii="Times New Roman" w:hAnsi="Times New Roman" w:cs="Times New Roman"/>
          <w:sz w:val="28"/>
          <w:szCs w:val="28"/>
          <w:lang w:val="vi-VN"/>
        </w:rPr>
      </w:pPr>
      <w:r w:rsidRPr="00124FC1">
        <w:rPr>
          <w:rFonts w:ascii="Times New Roman" w:hAnsi="Times New Roman" w:cs="Times New Roman"/>
          <w:sz w:val="28"/>
          <w:szCs w:val="28"/>
          <w:lang w:val="vi-VN"/>
        </w:rPr>
        <w:t>+</w:t>
      </w:r>
      <w:r w:rsidR="00641489" w:rsidRPr="00124FC1">
        <w:rPr>
          <w:rFonts w:ascii="Times New Roman" w:hAnsi="Times New Roman" w:cs="Times New Roman"/>
          <w:sz w:val="28"/>
          <w:szCs w:val="28"/>
          <w:lang w:val="vi-VN"/>
        </w:rPr>
        <w:t xml:space="preserve"> Details of </w:t>
      </w:r>
      <w:r w:rsidR="00814F0A" w:rsidRPr="00124FC1">
        <w:rPr>
          <w:rFonts w:ascii="Times New Roman" w:hAnsi="Times New Roman" w:cs="Times New Roman"/>
          <w:sz w:val="28"/>
          <w:szCs w:val="28"/>
          <w:lang w:val="vi-VN"/>
        </w:rPr>
        <w:t>people</w:t>
      </w:r>
      <w:r w:rsidRPr="00124FC1">
        <w:rPr>
          <w:rFonts w:ascii="Times New Roman" w:hAnsi="Times New Roman" w:cs="Times New Roman"/>
          <w:sz w:val="28"/>
          <w:szCs w:val="28"/>
          <w:lang w:val="vi-VN"/>
        </w:rPr>
        <w:t>: exit</w:t>
      </w:r>
      <w:r>
        <w:rPr>
          <w:rFonts w:ascii="Times New Roman" w:hAnsi="Times New Roman" w:cs="Times New Roman"/>
          <w:sz w:val="28"/>
          <w:szCs w:val="28"/>
          <w:lang w:val="vi-VN"/>
        </w:rPr>
        <w:t>,</w:t>
      </w:r>
      <w:r w:rsidRPr="00124FC1">
        <w:rPr>
          <w:rFonts w:ascii="Times New Roman" w:hAnsi="Times New Roman" w:cs="Times New Roman"/>
          <w:sz w:val="28"/>
          <w:szCs w:val="28"/>
          <w:lang w:val="vi-VN"/>
        </w:rPr>
        <w:t xml:space="preserve"> entry</w:t>
      </w:r>
      <w:r>
        <w:rPr>
          <w:rFonts w:ascii="Times New Roman" w:hAnsi="Times New Roman" w:cs="Times New Roman"/>
          <w:sz w:val="28"/>
          <w:szCs w:val="28"/>
          <w:lang w:val="vi-VN"/>
        </w:rPr>
        <w:t xml:space="preserve">, </w:t>
      </w:r>
      <w:r w:rsidR="00FF174E">
        <w:rPr>
          <w:rFonts w:ascii="Times New Roman" w:hAnsi="Times New Roman" w:cs="Times New Roman"/>
          <w:sz w:val="28"/>
          <w:szCs w:val="28"/>
          <w:lang w:val="vi-VN"/>
        </w:rPr>
        <w:t xml:space="preserve">transit, </w:t>
      </w:r>
      <w:r>
        <w:rPr>
          <w:rFonts w:ascii="Times New Roman" w:hAnsi="Times New Roman" w:cs="Times New Roman"/>
          <w:sz w:val="28"/>
          <w:szCs w:val="28"/>
          <w:lang w:val="vi-VN"/>
        </w:rPr>
        <w:t>expected cases by province</w:t>
      </w:r>
    </w:p>
    <w:p w14:paraId="64F1A561" w14:textId="476B191B" w:rsidR="00124FC1" w:rsidRDefault="00124FC1" w:rsidP="00124FC1">
      <w:pPr>
        <w:spacing w:after="0" w:line="30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FF174E">
        <w:rPr>
          <w:rFonts w:ascii="Times New Roman" w:hAnsi="Times New Roman" w:cs="Times New Roman"/>
          <w:sz w:val="28"/>
          <w:szCs w:val="28"/>
          <w:lang w:val="vi-VN"/>
        </w:rPr>
        <w:t xml:space="preserve"> </w:t>
      </w:r>
      <w:r w:rsidRPr="00124FC1">
        <w:rPr>
          <w:rFonts w:ascii="Times New Roman" w:hAnsi="Times New Roman" w:cs="Times New Roman"/>
          <w:sz w:val="28"/>
          <w:szCs w:val="28"/>
          <w:lang w:val="vi-VN"/>
        </w:rPr>
        <w:t xml:space="preserve">Details of </w:t>
      </w:r>
      <w:r w:rsidRPr="00DA55F8">
        <w:rPr>
          <w:rFonts w:ascii="Times New Roman" w:hAnsi="Times New Roman" w:cs="Times New Roman"/>
          <w:sz w:val="28"/>
          <w:szCs w:val="28"/>
        </w:rPr>
        <w:t>vehicles</w:t>
      </w:r>
      <w:r>
        <w:rPr>
          <w:rFonts w:ascii="Times New Roman" w:hAnsi="Times New Roman" w:cs="Times New Roman"/>
          <w:sz w:val="28"/>
          <w:szCs w:val="28"/>
          <w:lang w:val="vi-VN"/>
        </w:rPr>
        <w:t xml:space="preserve">: </w:t>
      </w:r>
      <w:r w:rsidR="00FF174E" w:rsidRPr="00124FC1">
        <w:rPr>
          <w:rFonts w:ascii="Times New Roman" w:hAnsi="Times New Roman" w:cs="Times New Roman"/>
          <w:sz w:val="28"/>
          <w:szCs w:val="28"/>
          <w:lang w:val="vi-VN"/>
        </w:rPr>
        <w:t>exit</w:t>
      </w:r>
      <w:r w:rsidR="00FF174E">
        <w:rPr>
          <w:rFonts w:ascii="Times New Roman" w:hAnsi="Times New Roman" w:cs="Times New Roman"/>
          <w:sz w:val="28"/>
          <w:szCs w:val="28"/>
          <w:lang w:val="vi-VN"/>
        </w:rPr>
        <w:t>,</w:t>
      </w:r>
      <w:r w:rsidR="00FF174E" w:rsidRPr="00124FC1">
        <w:rPr>
          <w:rFonts w:ascii="Times New Roman" w:hAnsi="Times New Roman" w:cs="Times New Roman"/>
          <w:sz w:val="28"/>
          <w:szCs w:val="28"/>
          <w:lang w:val="vi-VN"/>
        </w:rPr>
        <w:t xml:space="preserve"> entry</w:t>
      </w:r>
      <w:r w:rsidR="00FF174E">
        <w:rPr>
          <w:rFonts w:ascii="Times New Roman" w:hAnsi="Times New Roman" w:cs="Times New Roman"/>
          <w:sz w:val="28"/>
          <w:szCs w:val="28"/>
          <w:lang w:val="vi-VN"/>
        </w:rPr>
        <w:t>, transit, decontaminated vehicles by province</w:t>
      </w:r>
    </w:p>
    <w:p w14:paraId="0C37ACC5" w14:textId="64AB711E" w:rsidR="00FF174E" w:rsidRPr="00FF174E" w:rsidRDefault="00FF174E" w:rsidP="00FF174E">
      <w:pPr>
        <w:spacing w:after="0" w:line="300" w:lineRule="auto"/>
        <w:ind w:firstLine="720"/>
        <w:jc w:val="both"/>
        <w:rPr>
          <w:rFonts w:ascii="Times New Roman" w:hAnsi="Times New Roman" w:cs="Times New Roman"/>
          <w:b/>
          <w:bCs/>
          <w:i/>
          <w:iCs/>
          <w:sz w:val="28"/>
          <w:szCs w:val="28"/>
          <w:lang w:val="vi-VN"/>
        </w:rPr>
      </w:pPr>
      <w:r w:rsidRPr="00FF174E">
        <w:rPr>
          <w:rFonts w:ascii="Times New Roman" w:hAnsi="Times New Roman" w:cs="Times New Roman"/>
          <w:b/>
          <w:bCs/>
          <w:i/>
          <w:iCs/>
          <w:sz w:val="28"/>
          <w:szCs w:val="28"/>
          <w:lang w:val="vi-VN"/>
        </w:rPr>
        <w:t>- Monthly report data:</w:t>
      </w:r>
    </w:p>
    <w:p w14:paraId="73EE6AD2" w14:textId="4CC25FB1" w:rsidR="00FF174E" w:rsidRDefault="00FF174E" w:rsidP="00FF174E">
      <w:pPr>
        <w:spacing w:after="0" w:line="300" w:lineRule="auto"/>
        <w:ind w:firstLine="720"/>
        <w:jc w:val="both"/>
        <w:rPr>
          <w:rFonts w:ascii="Times New Roman" w:hAnsi="Times New Roman" w:cs="Times New Roman"/>
          <w:sz w:val="28"/>
          <w:szCs w:val="28"/>
          <w:lang w:val="vi-VN"/>
        </w:rPr>
      </w:pPr>
      <w:r w:rsidRPr="00124FC1">
        <w:rPr>
          <w:rFonts w:ascii="Times New Roman" w:hAnsi="Times New Roman" w:cs="Times New Roman"/>
          <w:sz w:val="28"/>
          <w:szCs w:val="28"/>
          <w:lang w:val="vi-VN"/>
        </w:rPr>
        <w:t xml:space="preserve">+ Details of people: </w:t>
      </w:r>
      <w:r>
        <w:rPr>
          <w:rFonts w:ascii="Times New Roman" w:hAnsi="Times New Roman" w:cs="Times New Roman"/>
          <w:sz w:val="28"/>
          <w:szCs w:val="28"/>
          <w:lang w:val="vi-VN"/>
        </w:rPr>
        <w:t xml:space="preserve">total of </w:t>
      </w:r>
      <w:r w:rsidRPr="00124FC1">
        <w:rPr>
          <w:rFonts w:ascii="Times New Roman" w:hAnsi="Times New Roman" w:cs="Times New Roman"/>
          <w:sz w:val="28"/>
          <w:szCs w:val="28"/>
          <w:lang w:val="vi-VN"/>
        </w:rPr>
        <w:t>exit</w:t>
      </w:r>
      <w:r>
        <w:rPr>
          <w:rFonts w:ascii="Times New Roman" w:hAnsi="Times New Roman" w:cs="Times New Roman"/>
          <w:sz w:val="28"/>
          <w:szCs w:val="28"/>
          <w:lang w:val="vi-VN"/>
        </w:rPr>
        <w:t>,</w:t>
      </w:r>
      <w:r w:rsidRPr="00124FC1">
        <w:rPr>
          <w:rFonts w:ascii="Times New Roman" w:hAnsi="Times New Roman" w:cs="Times New Roman"/>
          <w:sz w:val="28"/>
          <w:szCs w:val="28"/>
          <w:lang w:val="vi-VN"/>
        </w:rPr>
        <w:t xml:space="preserve"> entry</w:t>
      </w:r>
      <w:r>
        <w:rPr>
          <w:rFonts w:ascii="Times New Roman" w:hAnsi="Times New Roman" w:cs="Times New Roman"/>
          <w:sz w:val="28"/>
          <w:szCs w:val="28"/>
          <w:lang w:val="vi-VN"/>
        </w:rPr>
        <w:t>, transit, expected cases by province</w:t>
      </w:r>
    </w:p>
    <w:p w14:paraId="1C84F8C5" w14:textId="364BFBCC" w:rsidR="00FF174E" w:rsidRDefault="00FF174E" w:rsidP="00FF174E">
      <w:pPr>
        <w:spacing w:after="0" w:line="30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124FC1">
        <w:rPr>
          <w:rFonts w:ascii="Times New Roman" w:hAnsi="Times New Roman" w:cs="Times New Roman"/>
          <w:sz w:val="28"/>
          <w:szCs w:val="28"/>
          <w:lang w:val="vi-VN"/>
        </w:rPr>
        <w:t xml:space="preserve">Details of </w:t>
      </w:r>
      <w:r w:rsidRPr="00DA55F8">
        <w:rPr>
          <w:rFonts w:ascii="Times New Roman" w:hAnsi="Times New Roman" w:cs="Times New Roman"/>
          <w:sz w:val="28"/>
          <w:szCs w:val="28"/>
        </w:rPr>
        <w:t>vehicles</w:t>
      </w:r>
      <w:r>
        <w:rPr>
          <w:rFonts w:ascii="Times New Roman" w:hAnsi="Times New Roman" w:cs="Times New Roman"/>
          <w:sz w:val="28"/>
          <w:szCs w:val="28"/>
          <w:lang w:val="vi-VN"/>
        </w:rPr>
        <w:t xml:space="preserve">: total of </w:t>
      </w:r>
      <w:r w:rsidRPr="00124FC1">
        <w:rPr>
          <w:rFonts w:ascii="Times New Roman" w:hAnsi="Times New Roman" w:cs="Times New Roman"/>
          <w:sz w:val="28"/>
          <w:szCs w:val="28"/>
          <w:lang w:val="vi-VN"/>
        </w:rPr>
        <w:t>exit</w:t>
      </w:r>
      <w:r>
        <w:rPr>
          <w:rFonts w:ascii="Times New Roman" w:hAnsi="Times New Roman" w:cs="Times New Roman"/>
          <w:sz w:val="28"/>
          <w:szCs w:val="28"/>
          <w:lang w:val="vi-VN"/>
        </w:rPr>
        <w:t>,</w:t>
      </w:r>
      <w:r w:rsidRPr="00124FC1">
        <w:rPr>
          <w:rFonts w:ascii="Times New Roman" w:hAnsi="Times New Roman" w:cs="Times New Roman"/>
          <w:sz w:val="28"/>
          <w:szCs w:val="28"/>
          <w:lang w:val="vi-VN"/>
        </w:rPr>
        <w:t xml:space="preserve"> entry</w:t>
      </w:r>
      <w:r>
        <w:rPr>
          <w:rFonts w:ascii="Times New Roman" w:hAnsi="Times New Roman" w:cs="Times New Roman"/>
          <w:sz w:val="28"/>
          <w:szCs w:val="28"/>
          <w:lang w:val="vi-VN"/>
        </w:rPr>
        <w:t>, transit, decontaminated vehicles by province</w:t>
      </w:r>
    </w:p>
    <w:p w14:paraId="12E2DA8F" w14:textId="03F40204" w:rsidR="00FF174E" w:rsidRDefault="00FF174E" w:rsidP="00124FC1">
      <w:pPr>
        <w:spacing w:after="0" w:line="300" w:lineRule="auto"/>
        <w:ind w:firstLine="720"/>
        <w:jc w:val="both"/>
        <w:rPr>
          <w:ins w:id="72" w:author="Administrator" w:date="2019-10-04T10:00:00Z"/>
          <w:rFonts w:ascii="Times New Roman" w:hAnsi="Times New Roman" w:cs="Times New Roman"/>
          <w:sz w:val="28"/>
          <w:szCs w:val="28"/>
          <w:lang w:val="vi-VN"/>
        </w:rPr>
      </w:pPr>
      <w:r>
        <w:rPr>
          <w:rFonts w:ascii="Times New Roman" w:hAnsi="Times New Roman" w:cs="Times New Roman"/>
          <w:sz w:val="28"/>
          <w:szCs w:val="28"/>
          <w:lang w:val="vi-VN"/>
        </w:rPr>
        <w:t xml:space="preserve">+ Details, total of </w:t>
      </w:r>
      <w:r w:rsidRPr="00DA55F8">
        <w:rPr>
          <w:rFonts w:ascii="Times New Roman" w:hAnsi="Times New Roman" w:cs="Times New Roman"/>
          <w:sz w:val="28"/>
          <w:szCs w:val="28"/>
        </w:rPr>
        <w:t>goods, ashes, bones, samples, biological products transported through</w:t>
      </w:r>
      <w:r>
        <w:rPr>
          <w:rFonts w:ascii="Times New Roman" w:hAnsi="Times New Roman" w:cs="Times New Roman"/>
          <w:sz w:val="28"/>
          <w:szCs w:val="28"/>
          <w:lang w:val="vi-VN"/>
        </w:rPr>
        <w:t xml:space="preserve"> border gates by regional, provices.</w:t>
      </w:r>
    </w:p>
    <w:p w14:paraId="491FCF1E" w14:textId="64598E82" w:rsidR="006E1C35" w:rsidRPr="006E1C35" w:rsidRDefault="006E1C35" w:rsidP="00124FC1">
      <w:pPr>
        <w:spacing w:after="0" w:line="300" w:lineRule="auto"/>
        <w:ind w:firstLine="720"/>
        <w:jc w:val="both"/>
        <w:rPr>
          <w:rFonts w:ascii="Times New Roman" w:hAnsi="Times New Roman" w:cs="Times New Roman"/>
          <w:sz w:val="28"/>
          <w:szCs w:val="28"/>
          <w:rPrChange w:id="73" w:author="Administrator" w:date="2019-10-04T10:00:00Z">
            <w:rPr>
              <w:rFonts w:ascii="Times New Roman" w:hAnsi="Times New Roman" w:cs="Times New Roman"/>
              <w:sz w:val="28"/>
              <w:szCs w:val="28"/>
              <w:lang w:val="vi-VN"/>
            </w:rPr>
          </w:rPrChange>
        </w:rPr>
      </w:pPr>
      <w:proofErr w:type="spellStart"/>
      <w:ins w:id="74" w:author="Administrator" w:date="2019-10-04T10:00:00Z">
        <w:r>
          <w:rPr>
            <w:rFonts w:ascii="Times New Roman" w:hAnsi="Times New Roman" w:cs="Times New Roman"/>
            <w:sz w:val="28"/>
            <w:szCs w:val="28"/>
          </w:rPr>
          <w:lastRenderedPageBreak/>
          <w:t>Trong</w:t>
        </w:r>
        <w:proofErr w:type="spellEnd"/>
        <w:r>
          <w:rPr>
            <w:rFonts w:ascii="Times New Roman" w:hAnsi="Times New Roman" w:cs="Times New Roman"/>
            <w:sz w:val="28"/>
            <w:szCs w:val="28"/>
          </w:rPr>
          <w:t xml:space="preserve"> </w:t>
        </w:r>
      </w:ins>
    </w:p>
    <w:p w14:paraId="113B27D4" w14:textId="77777777" w:rsidR="00724178" w:rsidRDefault="00124FC1" w:rsidP="00124FC1">
      <w:pPr>
        <w:spacing w:after="0" w:line="300" w:lineRule="auto"/>
        <w:jc w:val="both"/>
        <w:rPr>
          <w:ins w:id="75" w:author="CDC user" w:date="2019-10-03T16:32:00Z"/>
          <w:rFonts w:ascii="Times New Roman" w:hAnsi="Times New Roman" w:cs="Times New Roman"/>
          <w:b/>
          <w:sz w:val="28"/>
          <w:szCs w:val="28"/>
          <w:lang w:val="vi-VN"/>
        </w:rPr>
      </w:pPr>
      <w:r>
        <w:rPr>
          <w:rFonts w:ascii="Times New Roman" w:hAnsi="Times New Roman" w:cs="Times New Roman"/>
          <w:b/>
          <w:sz w:val="28"/>
          <w:szCs w:val="28"/>
          <w:lang w:val="vi-VN"/>
        </w:rPr>
        <w:t>3.</w:t>
      </w:r>
      <w:r w:rsidRPr="00124FC1">
        <w:rPr>
          <w:rFonts w:ascii="Times New Roman" w:hAnsi="Times New Roman" w:cs="Times New Roman"/>
          <w:b/>
          <w:sz w:val="28"/>
          <w:szCs w:val="28"/>
        </w:rPr>
        <w:t xml:space="preserve"> </w:t>
      </w:r>
      <w:r w:rsidRPr="00641489">
        <w:rPr>
          <w:rFonts w:ascii="Times New Roman" w:hAnsi="Times New Roman" w:cs="Times New Roman"/>
          <w:b/>
          <w:sz w:val="28"/>
          <w:szCs w:val="28"/>
        </w:rPr>
        <w:t>Expected output products</w:t>
      </w:r>
      <w:r>
        <w:rPr>
          <w:rFonts w:ascii="Times New Roman" w:hAnsi="Times New Roman" w:cs="Times New Roman"/>
          <w:b/>
          <w:sz w:val="28"/>
          <w:szCs w:val="28"/>
          <w:lang w:val="vi-VN"/>
        </w:rPr>
        <w:t xml:space="preserve">: </w:t>
      </w:r>
    </w:p>
    <w:p w14:paraId="43E6E3F5" w14:textId="77C32C13" w:rsidR="00124FC1" w:rsidRDefault="00724178" w:rsidP="00124FC1">
      <w:pPr>
        <w:spacing w:after="0" w:line="300" w:lineRule="auto"/>
        <w:jc w:val="both"/>
        <w:rPr>
          <w:ins w:id="76" w:author="CDC user" w:date="2019-10-03T16:27:00Z"/>
          <w:rFonts w:ascii="Times New Roman" w:hAnsi="Times New Roman" w:cs="Times New Roman"/>
          <w:sz w:val="28"/>
          <w:szCs w:val="28"/>
        </w:rPr>
      </w:pPr>
      <w:ins w:id="77" w:author="CDC user" w:date="2019-10-03T16:32:00Z">
        <w:r>
          <w:rPr>
            <w:rFonts w:ascii="Times New Roman" w:hAnsi="Times New Roman" w:cs="Times New Roman"/>
            <w:b/>
            <w:sz w:val="28"/>
            <w:szCs w:val="28"/>
          </w:rPr>
          <w:t xml:space="preserve">- </w:t>
        </w:r>
      </w:ins>
      <w:r w:rsidR="00124FC1" w:rsidRPr="00641489">
        <w:rPr>
          <w:rFonts w:ascii="Times New Roman" w:hAnsi="Times New Roman" w:cs="Times New Roman"/>
          <w:sz w:val="28"/>
          <w:szCs w:val="28"/>
        </w:rPr>
        <w:t xml:space="preserve">A </w:t>
      </w:r>
      <w:ins w:id="78" w:author="CDC user" w:date="2019-10-03T16:27:00Z">
        <w:r w:rsidR="009639E9">
          <w:rPr>
            <w:rFonts w:ascii="Times New Roman" w:hAnsi="Times New Roman" w:cs="Times New Roman"/>
            <w:sz w:val="28"/>
            <w:szCs w:val="28"/>
          </w:rPr>
          <w:t xml:space="preserve">technical </w:t>
        </w:r>
      </w:ins>
      <w:r w:rsidR="00124FC1" w:rsidRPr="00641489">
        <w:rPr>
          <w:rFonts w:ascii="Times New Roman" w:hAnsi="Times New Roman" w:cs="Times New Roman"/>
          <w:sz w:val="28"/>
          <w:szCs w:val="28"/>
        </w:rPr>
        <w:t xml:space="preserve">document describing the </w:t>
      </w:r>
      <w:ins w:id="79" w:author="CDC user" w:date="2019-10-03T16:33:00Z">
        <w:r>
          <w:rPr>
            <w:rFonts w:ascii="Times New Roman" w:hAnsi="Times New Roman" w:cs="Times New Roman"/>
            <w:sz w:val="28"/>
            <w:szCs w:val="28"/>
          </w:rPr>
          <w:t xml:space="preserve">development an application programming interface (API) for automatic </w:t>
        </w:r>
      </w:ins>
      <w:del w:id="80" w:author="CDC user" w:date="2019-10-03T16:27:00Z">
        <w:r w:rsidR="00124FC1" w:rsidRPr="00641489" w:rsidDel="009639E9">
          <w:rPr>
            <w:rFonts w:ascii="Times New Roman" w:hAnsi="Times New Roman" w:cs="Times New Roman"/>
            <w:sz w:val="28"/>
            <w:szCs w:val="28"/>
          </w:rPr>
          <w:delText xml:space="preserve">technique of </w:delText>
        </w:r>
      </w:del>
      <w:ins w:id="81" w:author="CDC user" w:date="2019-10-03T16:27:00Z">
        <w:r w:rsidR="009639E9">
          <w:rPr>
            <w:rFonts w:ascii="Times New Roman" w:hAnsi="Times New Roman" w:cs="Times New Roman"/>
            <w:sz w:val="28"/>
            <w:szCs w:val="28"/>
          </w:rPr>
          <w:t xml:space="preserve">connection of </w:t>
        </w:r>
      </w:ins>
      <w:del w:id="82" w:author="CDC user" w:date="2019-10-03T16:27:00Z">
        <w:r w:rsidR="00124FC1" w:rsidRPr="00641489" w:rsidDel="009639E9">
          <w:rPr>
            <w:rFonts w:ascii="Times New Roman" w:hAnsi="Times New Roman" w:cs="Times New Roman"/>
            <w:sz w:val="28"/>
            <w:szCs w:val="28"/>
          </w:rPr>
          <w:delText xml:space="preserve">connecting </w:delText>
        </w:r>
      </w:del>
      <w:r w:rsidR="00124FC1" w:rsidRPr="00641489">
        <w:rPr>
          <w:rFonts w:ascii="Times New Roman" w:hAnsi="Times New Roman" w:cs="Times New Roman"/>
          <w:sz w:val="28"/>
          <w:szCs w:val="28"/>
        </w:rPr>
        <w:t xml:space="preserve">data from </w:t>
      </w:r>
      <w:r w:rsidR="00124FC1" w:rsidRPr="0044427E">
        <w:rPr>
          <w:rFonts w:ascii="Times New Roman" w:hAnsi="Times New Roman" w:cs="Times New Roman"/>
          <w:sz w:val="28"/>
          <w:szCs w:val="28"/>
        </w:rPr>
        <w:t>the border health quarantine reporting and information software</w:t>
      </w:r>
      <w:r w:rsidR="00124FC1" w:rsidRPr="00641489">
        <w:rPr>
          <w:rFonts w:ascii="Times New Roman" w:hAnsi="Times New Roman" w:cs="Times New Roman"/>
          <w:sz w:val="28"/>
          <w:szCs w:val="28"/>
        </w:rPr>
        <w:t xml:space="preserve"> to the </w:t>
      </w:r>
      <w:ins w:id="83" w:author="CDC user" w:date="2019-10-03T16:27:00Z">
        <w:r w:rsidR="009639E9">
          <w:rPr>
            <w:rFonts w:ascii="Times New Roman" w:hAnsi="Times New Roman" w:cs="Times New Roman"/>
            <w:sz w:val="28"/>
            <w:szCs w:val="28"/>
          </w:rPr>
          <w:t xml:space="preserve">national public health surveillance </w:t>
        </w:r>
      </w:ins>
      <w:r w:rsidR="00124FC1" w:rsidRPr="00641489">
        <w:rPr>
          <w:rFonts w:ascii="Times New Roman" w:hAnsi="Times New Roman" w:cs="Times New Roman"/>
          <w:sz w:val="28"/>
          <w:szCs w:val="28"/>
        </w:rPr>
        <w:t>data warehouse.</w:t>
      </w:r>
    </w:p>
    <w:p w14:paraId="7F7DDB3D" w14:textId="4A98A4F7" w:rsidR="009639E9" w:rsidRPr="00641489" w:rsidRDefault="009639E9" w:rsidP="00124FC1">
      <w:pPr>
        <w:spacing w:after="0" w:line="300" w:lineRule="auto"/>
        <w:jc w:val="both"/>
        <w:rPr>
          <w:rFonts w:ascii="Times New Roman" w:hAnsi="Times New Roman" w:cs="Times New Roman"/>
          <w:sz w:val="28"/>
          <w:szCs w:val="28"/>
        </w:rPr>
      </w:pPr>
      <w:ins w:id="84" w:author="CDC user" w:date="2019-10-03T16:27:00Z">
        <w:r>
          <w:rPr>
            <w:rFonts w:ascii="Times New Roman" w:hAnsi="Times New Roman" w:cs="Times New Roman"/>
            <w:sz w:val="28"/>
            <w:szCs w:val="28"/>
          </w:rPr>
          <w:t xml:space="preserve">- Operational </w:t>
        </w:r>
      </w:ins>
      <w:ins w:id="85" w:author="CDC user" w:date="2019-10-03T16:29:00Z">
        <w:r>
          <w:rPr>
            <w:rFonts w:ascii="Times New Roman" w:hAnsi="Times New Roman" w:cs="Times New Roman"/>
            <w:sz w:val="28"/>
            <w:szCs w:val="28"/>
          </w:rPr>
          <w:t>API that facilitate</w:t>
        </w:r>
      </w:ins>
      <w:ins w:id="86" w:author="CDC user" w:date="2019-10-03T16:32:00Z">
        <w:r w:rsidR="00724178">
          <w:rPr>
            <w:rFonts w:ascii="Times New Roman" w:hAnsi="Times New Roman" w:cs="Times New Roman"/>
            <w:sz w:val="28"/>
            <w:szCs w:val="28"/>
          </w:rPr>
          <w:t>s</w:t>
        </w:r>
      </w:ins>
      <w:ins w:id="87" w:author="CDC user" w:date="2019-10-03T16:29:00Z">
        <w:r>
          <w:rPr>
            <w:rFonts w:ascii="Times New Roman" w:hAnsi="Times New Roman" w:cs="Times New Roman"/>
            <w:sz w:val="28"/>
            <w:szCs w:val="28"/>
          </w:rPr>
          <w:t xml:space="preserve"> </w:t>
        </w:r>
      </w:ins>
      <w:ins w:id="88" w:author="CDC user" w:date="2019-10-03T16:27:00Z">
        <w:r>
          <w:rPr>
            <w:rFonts w:ascii="Times New Roman" w:hAnsi="Times New Roman" w:cs="Times New Roman"/>
            <w:sz w:val="28"/>
            <w:szCs w:val="28"/>
          </w:rPr>
          <w:t>automatic data connection</w:t>
        </w:r>
      </w:ins>
      <w:ins w:id="89" w:author="CDC user" w:date="2019-10-03T16:29:00Z">
        <w:r>
          <w:rPr>
            <w:rFonts w:ascii="Times New Roman" w:hAnsi="Times New Roman" w:cs="Times New Roman"/>
            <w:sz w:val="28"/>
            <w:szCs w:val="28"/>
          </w:rPr>
          <w:t xml:space="preserve"> and sharing</w:t>
        </w:r>
      </w:ins>
      <w:ins w:id="90" w:author="CDC user" w:date="2019-10-03T16:27:00Z">
        <w:r>
          <w:rPr>
            <w:rFonts w:ascii="Times New Roman" w:hAnsi="Times New Roman" w:cs="Times New Roman"/>
            <w:sz w:val="28"/>
            <w:szCs w:val="28"/>
          </w:rPr>
          <w:t xml:space="preserve"> between the border health quarantine reporting and </w:t>
        </w:r>
      </w:ins>
      <w:ins w:id="91" w:author="CDC user" w:date="2019-10-03T16:28:00Z">
        <w:r>
          <w:rPr>
            <w:rFonts w:ascii="Times New Roman" w:hAnsi="Times New Roman" w:cs="Times New Roman"/>
            <w:sz w:val="28"/>
            <w:szCs w:val="28"/>
          </w:rPr>
          <w:t>information</w:t>
        </w:r>
      </w:ins>
      <w:ins w:id="92" w:author="CDC user" w:date="2019-10-03T16:27:00Z">
        <w:r>
          <w:rPr>
            <w:rFonts w:ascii="Times New Roman" w:hAnsi="Times New Roman" w:cs="Times New Roman"/>
            <w:sz w:val="28"/>
            <w:szCs w:val="28"/>
          </w:rPr>
          <w:t xml:space="preserve"> </w:t>
        </w:r>
      </w:ins>
      <w:ins w:id="93" w:author="CDC user" w:date="2019-10-03T16:28:00Z">
        <w:r>
          <w:rPr>
            <w:rFonts w:ascii="Times New Roman" w:hAnsi="Times New Roman" w:cs="Times New Roman"/>
            <w:sz w:val="28"/>
            <w:szCs w:val="28"/>
          </w:rPr>
          <w:t>software and the national data warehouse</w:t>
        </w:r>
      </w:ins>
    </w:p>
    <w:p w14:paraId="518D9760" w14:textId="5341375A" w:rsidR="00641489" w:rsidRPr="00BD131A" w:rsidRDefault="00124FC1" w:rsidP="00641489">
      <w:pPr>
        <w:spacing w:after="0" w:line="300" w:lineRule="auto"/>
        <w:jc w:val="both"/>
        <w:rPr>
          <w:rFonts w:ascii="Times New Roman" w:hAnsi="Times New Roman" w:cs="Times New Roman"/>
          <w:bCs/>
          <w:sz w:val="28"/>
          <w:szCs w:val="28"/>
          <w:lang w:val="vi-VN"/>
        </w:rPr>
      </w:pPr>
      <w:r w:rsidRPr="00124FC1">
        <w:rPr>
          <w:rFonts w:ascii="Times New Roman" w:hAnsi="Times New Roman" w:cs="Times New Roman"/>
          <w:b/>
          <w:bCs/>
          <w:sz w:val="28"/>
          <w:szCs w:val="28"/>
          <w:lang w:val="vi-VN"/>
        </w:rPr>
        <w:t>4.</w:t>
      </w:r>
      <w:r>
        <w:rPr>
          <w:rFonts w:ascii="Times New Roman" w:hAnsi="Times New Roman" w:cs="Times New Roman"/>
          <w:sz w:val="28"/>
          <w:szCs w:val="28"/>
          <w:lang w:val="vi-VN"/>
        </w:rPr>
        <w:t xml:space="preserve"> </w:t>
      </w:r>
      <w:r w:rsidR="00641489" w:rsidRPr="00641489">
        <w:rPr>
          <w:rFonts w:ascii="Times New Roman" w:hAnsi="Times New Roman" w:cs="Times New Roman"/>
          <w:b/>
          <w:sz w:val="28"/>
          <w:szCs w:val="28"/>
        </w:rPr>
        <w:t xml:space="preserve"> Implementation time: </w:t>
      </w:r>
      <w:ins w:id="94" w:author="ngoc hoang van" w:date="2019-10-03T17:06:00Z">
        <w:r w:rsidR="00D66C88">
          <w:rPr>
            <w:rFonts w:ascii="Times New Roman" w:hAnsi="Times New Roman" w:cs="Times New Roman"/>
            <w:b/>
            <w:sz w:val="28"/>
            <w:szCs w:val="28"/>
          </w:rPr>
          <w:t>Nov</w:t>
        </w:r>
      </w:ins>
      <w:commentRangeStart w:id="95"/>
      <w:r w:rsidR="00FF6A9E" w:rsidRPr="00BD131A">
        <w:rPr>
          <w:rFonts w:ascii="Times New Roman" w:hAnsi="Times New Roman" w:cs="Times New Roman"/>
          <w:bCs/>
          <w:sz w:val="28"/>
          <w:szCs w:val="28"/>
          <w:lang w:val="vi-VN"/>
        </w:rPr>
        <w:t xml:space="preserve"> 2019 </w:t>
      </w:r>
      <w:commentRangeEnd w:id="95"/>
      <w:r w:rsidR="00724178">
        <w:rPr>
          <w:rStyle w:val="CommentReference"/>
        </w:rPr>
        <w:commentReference w:id="95"/>
      </w:r>
      <w:r w:rsidR="00FF6A9E" w:rsidRPr="00BD131A">
        <w:rPr>
          <w:rFonts w:ascii="Times New Roman" w:hAnsi="Times New Roman" w:cs="Times New Roman"/>
          <w:bCs/>
          <w:sz w:val="28"/>
          <w:szCs w:val="28"/>
          <w:lang w:val="vi-VN"/>
        </w:rPr>
        <w:t xml:space="preserve">to </w:t>
      </w:r>
      <w:ins w:id="96" w:author="ngoc hoang van" w:date="2019-10-03T17:06:00Z">
        <w:r w:rsidR="00D66C88">
          <w:rPr>
            <w:rFonts w:ascii="Times New Roman" w:hAnsi="Times New Roman" w:cs="Times New Roman"/>
            <w:bCs/>
            <w:sz w:val="28"/>
            <w:szCs w:val="28"/>
            <w:lang w:val="vi-VN"/>
          </w:rPr>
          <w:t>Mar</w:t>
        </w:r>
      </w:ins>
      <w:r w:rsidR="00FF6A9E" w:rsidRPr="00BD131A">
        <w:rPr>
          <w:rFonts w:ascii="Times New Roman" w:hAnsi="Times New Roman" w:cs="Times New Roman"/>
          <w:bCs/>
          <w:sz w:val="28"/>
          <w:szCs w:val="28"/>
          <w:lang w:val="vi-VN"/>
        </w:rPr>
        <w:t xml:space="preserve"> </w:t>
      </w:r>
      <w:r w:rsidR="00641489" w:rsidRPr="00BD131A">
        <w:rPr>
          <w:rFonts w:ascii="Times New Roman" w:hAnsi="Times New Roman" w:cs="Times New Roman"/>
          <w:bCs/>
          <w:sz w:val="28"/>
          <w:szCs w:val="28"/>
        </w:rPr>
        <w:t>20</w:t>
      </w:r>
      <w:r w:rsidR="00FF6A9E" w:rsidRPr="00BD131A">
        <w:rPr>
          <w:rFonts w:ascii="Times New Roman" w:hAnsi="Times New Roman" w:cs="Times New Roman"/>
          <w:bCs/>
          <w:sz w:val="28"/>
          <w:szCs w:val="28"/>
          <w:lang w:val="vi-VN"/>
        </w:rPr>
        <w:t>20</w:t>
      </w:r>
    </w:p>
    <w:p w14:paraId="61C2487A" w14:textId="0D923BAC" w:rsidR="00641489" w:rsidRPr="00124FC1" w:rsidRDefault="00124FC1" w:rsidP="00641489">
      <w:pPr>
        <w:spacing w:after="0" w:line="300" w:lineRule="auto"/>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5. Budget: </w:t>
      </w:r>
      <w:commentRangeStart w:id="97"/>
      <w:r w:rsidRPr="00124FC1">
        <w:rPr>
          <w:rFonts w:ascii="Times New Roman" w:hAnsi="Times New Roman" w:cs="Times New Roman"/>
          <w:bCs/>
          <w:sz w:val="28"/>
          <w:szCs w:val="28"/>
          <w:lang w:val="vi-VN"/>
        </w:rPr>
        <w:t xml:space="preserve">4000 </w:t>
      </w:r>
      <w:ins w:id="98" w:author="CDC user" w:date="2019-10-03T16:33:00Z">
        <w:r w:rsidR="00724178">
          <w:rPr>
            <w:rFonts w:ascii="Times New Roman" w:hAnsi="Times New Roman" w:cs="Times New Roman"/>
            <w:bCs/>
            <w:sz w:val="28"/>
            <w:szCs w:val="28"/>
          </w:rPr>
          <w:t>USD</w:t>
        </w:r>
        <w:r w:rsidR="00724178" w:rsidRPr="00124FC1">
          <w:rPr>
            <w:rFonts w:ascii="Times New Roman" w:hAnsi="Times New Roman" w:cs="Times New Roman"/>
            <w:bCs/>
            <w:sz w:val="28"/>
            <w:szCs w:val="28"/>
            <w:lang w:val="vi-VN"/>
          </w:rPr>
          <w:t xml:space="preserve"> </w:t>
        </w:r>
      </w:ins>
      <w:commentRangeEnd w:id="97"/>
      <w:ins w:id="99" w:author="CDC user" w:date="2019-10-03T16:35:00Z">
        <w:r w:rsidR="00724178">
          <w:rPr>
            <w:rStyle w:val="CommentReference"/>
          </w:rPr>
          <w:commentReference w:id="97"/>
        </w:r>
      </w:ins>
      <w:r w:rsidRPr="00124FC1">
        <w:rPr>
          <w:rFonts w:ascii="Times New Roman" w:hAnsi="Times New Roman" w:cs="Times New Roman"/>
          <w:bCs/>
          <w:sz w:val="28"/>
          <w:szCs w:val="28"/>
          <w:lang w:val="vi-VN"/>
        </w:rPr>
        <w:t>from</w:t>
      </w:r>
      <w:ins w:id="100" w:author="CDC user" w:date="2019-10-03T16:34:00Z">
        <w:r w:rsidR="00724178">
          <w:rPr>
            <w:rFonts w:ascii="Times New Roman" w:hAnsi="Times New Roman" w:cs="Times New Roman"/>
            <w:bCs/>
            <w:sz w:val="28"/>
            <w:szCs w:val="28"/>
          </w:rPr>
          <w:t xml:space="preserve"> CDC-</w:t>
        </w:r>
        <w:proofErr w:type="spellStart"/>
        <w:r w:rsidR="00724178">
          <w:rPr>
            <w:rFonts w:ascii="Times New Roman" w:hAnsi="Times New Roman" w:cs="Times New Roman"/>
            <w:bCs/>
            <w:sz w:val="28"/>
            <w:szCs w:val="28"/>
          </w:rPr>
          <w:t>GDPM</w:t>
        </w:r>
        <w:proofErr w:type="spellEnd"/>
        <w:r w:rsidR="00724178">
          <w:rPr>
            <w:rFonts w:ascii="Times New Roman" w:hAnsi="Times New Roman" w:cs="Times New Roman"/>
            <w:bCs/>
            <w:sz w:val="28"/>
            <w:szCs w:val="28"/>
          </w:rPr>
          <w:t xml:space="preserve"> Cooperative Agreement</w:t>
        </w:r>
      </w:ins>
    </w:p>
    <w:p w14:paraId="574E2AFD" w14:textId="581C6904" w:rsidR="00124FC1" w:rsidRDefault="006E1C35">
      <w:pPr>
        <w:spacing w:after="0" w:line="300" w:lineRule="auto"/>
        <w:jc w:val="both"/>
        <w:rPr>
          <w:ins w:id="101" w:author="CDC user" w:date="2019-10-03T16:35:00Z"/>
          <w:rFonts w:ascii="Times New Roman" w:hAnsi="Times New Roman" w:cs="Times New Roman"/>
          <w:sz w:val="28"/>
          <w:szCs w:val="28"/>
        </w:rPr>
      </w:pPr>
      <w:proofErr w:type="spellStart"/>
      <w:ins w:id="102" w:author="Administrator" w:date="2019-10-04T10:07:00Z">
        <w:r>
          <w:rPr>
            <w:rFonts w:ascii="Times New Roman" w:hAnsi="Times New Roman" w:cs="Times New Roman"/>
            <w:sz w:val="28"/>
            <w:szCs w:val="28"/>
          </w:rPr>
          <w:t>GDPM</w:t>
        </w:r>
        <w:proofErr w:type="spellEnd"/>
        <w:r>
          <w:rPr>
            <w:rFonts w:ascii="Times New Roman" w:hAnsi="Times New Roman" w:cs="Times New Roman"/>
            <w:sz w:val="28"/>
            <w:szCs w:val="28"/>
          </w:rPr>
          <w:t xml:space="preserve"> will hire a </w:t>
        </w:r>
      </w:ins>
      <w:ins w:id="103" w:author="Administrator" w:date="2019-10-04T10:08:00Z">
        <w:r>
          <w:rPr>
            <w:rFonts w:ascii="Times New Roman" w:hAnsi="Times New Roman" w:cs="Times New Roman"/>
            <w:sz w:val="28"/>
            <w:szCs w:val="28"/>
          </w:rPr>
          <w:t xml:space="preserve">IT </w:t>
        </w:r>
      </w:ins>
      <w:ins w:id="104" w:author="Administrator" w:date="2019-10-04T10:07:00Z">
        <w:r>
          <w:rPr>
            <w:rFonts w:ascii="Times New Roman" w:hAnsi="Times New Roman" w:cs="Times New Roman"/>
            <w:sz w:val="28"/>
            <w:szCs w:val="28"/>
          </w:rPr>
          <w:t xml:space="preserve">vendor to </w:t>
        </w:r>
      </w:ins>
      <w:bookmarkStart w:id="105" w:name="_GoBack"/>
      <w:bookmarkEnd w:id="105"/>
    </w:p>
    <w:p w14:paraId="53C5C162" w14:textId="493E7FFD" w:rsidR="00724178" w:rsidRDefault="006E1C35">
      <w:pPr>
        <w:spacing w:after="0" w:line="300" w:lineRule="auto"/>
        <w:jc w:val="both"/>
        <w:rPr>
          <w:ins w:id="106" w:author="Administrator" w:date="2019-10-04T10:05:00Z"/>
          <w:rFonts w:ascii="Times New Roman" w:hAnsi="Times New Roman" w:cs="Times New Roman"/>
          <w:sz w:val="28"/>
          <w:szCs w:val="28"/>
        </w:rPr>
      </w:pPr>
      <w:proofErr w:type="spellStart"/>
      <w:ins w:id="107" w:author="Administrator" w:date="2019-10-04T10:05:00Z">
        <w:r>
          <w:rPr>
            <w:rFonts w:ascii="Times New Roman" w:hAnsi="Times New Roman" w:cs="Times New Roman"/>
            <w:sz w:val="28"/>
            <w:szCs w:val="28"/>
          </w:rPr>
          <w:t>Ghi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ins>
    </w:p>
    <w:p w14:paraId="7DC0EC24" w14:textId="13124927" w:rsidR="006E1C35" w:rsidRPr="00641489" w:rsidRDefault="006E1C35" w:rsidP="006E1C35">
      <w:pPr>
        <w:spacing w:after="0" w:line="300" w:lineRule="auto"/>
        <w:jc w:val="both"/>
        <w:rPr>
          <w:rFonts w:ascii="Times New Roman" w:hAnsi="Times New Roman" w:cs="Times New Roman"/>
          <w:sz w:val="28"/>
          <w:szCs w:val="28"/>
        </w:rPr>
      </w:pPr>
    </w:p>
    <w:sectPr w:rsidR="006E1C35" w:rsidRPr="00641489" w:rsidSect="009A0F28">
      <w:footerReference w:type="default" r:id="rId10"/>
      <w:pgSz w:w="11907" w:h="16839" w:code="9"/>
      <w:pgMar w:top="1418" w:right="851" w:bottom="1134" w:left="1985" w:header="720" w:footer="34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CDC user" w:date="2019-10-03T16:05:00Z" w:initials="win4">
    <w:p w14:paraId="0F1105EB" w14:textId="47E8804D" w:rsidR="001C1443" w:rsidRDefault="001C1443">
      <w:pPr>
        <w:pStyle w:val="CommentText"/>
      </w:pPr>
      <w:r>
        <w:rPr>
          <w:rStyle w:val="CommentReference"/>
        </w:rPr>
        <w:annotationRef/>
      </w:r>
      <w:r>
        <w:t>34 or 43?</w:t>
      </w:r>
      <w:r w:rsidR="00E43153" w:rsidRPr="00E43153">
        <w:rPr>
          <w:color w:val="FF0000"/>
        </w:rPr>
        <w:t xml:space="preserve"> </w:t>
      </w:r>
      <w:proofErr w:type="spellStart"/>
      <w:r w:rsidR="00E43153" w:rsidRPr="00E43153">
        <w:rPr>
          <w:color w:val="FF0000"/>
        </w:rPr>
        <w:t>Hiện</w:t>
      </w:r>
      <w:proofErr w:type="spellEnd"/>
      <w:r w:rsidR="00E43153" w:rsidRPr="00E43153">
        <w:rPr>
          <w:color w:val="FF0000"/>
        </w:rPr>
        <w:t xml:space="preserve"> </w:t>
      </w:r>
      <w:proofErr w:type="spellStart"/>
      <w:r w:rsidR="00E43153" w:rsidRPr="00E43153">
        <w:rPr>
          <w:color w:val="FF0000"/>
        </w:rPr>
        <w:t>theo</w:t>
      </w:r>
      <w:proofErr w:type="spellEnd"/>
      <w:r w:rsidR="00E43153" w:rsidRPr="00E43153">
        <w:rPr>
          <w:color w:val="FF0000"/>
        </w:rPr>
        <w:t xml:space="preserve"> </w:t>
      </w:r>
      <w:proofErr w:type="spellStart"/>
      <w:r w:rsidR="00E43153" w:rsidRPr="00E43153">
        <w:rPr>
          <w:color w:val="FF0000"/>
        </w:rPr>
        <w:t>quy</w:t>
      </w:r>
      <w:proofErr w:type="spellEnd"/>
      <w:r w:rsidR="00E43153" w:rsidRPr="00E43153">
        <w:rPr>
          <w:color w:val="FF0000"/>
        </w:rPr>
        <w:t xml:space="preserve"> </w:t>
      </w:r>
      <w:proofErr w:type="spellStart"/>
      <w:r w:rsidR="00E43153" w:rsidRPr="00E43153">
        <w:rPr>
          <w:color w:val="FF0000"/>
        </w:rPr>
        <w:t>định</w:t>
      </w:r>
      <w:proofErr w:type="spellEnd"/>
      <w:r w:rsidR="00E43153" w:rsidRPr="00E43153">
        <w:rPr>
          <w:color w:val="FF0000"/>
        </w:rPr>
        <w:t xml:space="preserve"> </w:t>
      </w:r>
      <w:proofErr w:type="spellStart"/>
      <w:r w:rsidR="00E43153" w:rsidRPr="00E43153">
        <w:rPr>
          <w:color w:val="FF0000"/>
        </w:rPr>
        <w:t>của</w:t>
      </w:r>
      <w:proofErr w:type="spellEnd"/>
      <w:r w:rsidR="00E43153" w:rsidRPr="00E43153">
        <w:rPr>
          <w:color w:val="FF0000"/>
        </w:rPr>
        <w:t xml:space="preserve"> </w:t>
      </w:r>
      <w:proofErr w:type="spellStart"/>
      <w:r w:rsidR="00E43153" w:rsidRPr="00E43153">
        <w:rPr>
          <w:color w:val="FF0000"/>
        </w:rPr>
        <w:t>Thông</w:t>
      </w:r>
      <w:proofErr w:type="spellEnd"/>
      <w:r w:rsidR="00E43153" w:rsidRPr="00E43153">
        <w:rPr>
          <w:color w:val="FF0000"/>
        </w:rPr>
        <w:t xml:space="preserve"> </w:t>
      </w:r>
      <w:proofErr w:type="spellStart"/>
      <w:r w:rsidR="00E43153" w:rsidRPr="00E43153">
        <w:rPr>
          <w:color w:val="FF0000"/>
        </w:rPr>
        <w:t>tư</w:t>
      </w:r>
      <w:proofErr w:type="spellEnd"/>
      <w:r w:rsidR="00E43153" w:rsidRPr="00E43153">
        <w:rPr>
          <w:color w:val="FF0000"/>
        </w:rPr>
        <w:t xml:space="preserve"> 54 </w:t>
      </w:r>
      <w:proofErr w:type="spellStart"/>
      <w:r w:rsidR="00E43153" w:rsidRPr="00E43153">
        <w:rPr>
          <w:color w:val="FF0000"/>
        </w:rPr>
        <w:t>chỉ</w:t>
      </w:r>
      <w:proofErr w:type="spellEnd"/>
      <w:r w:rsidR="00E43153" w:rsidRPr="00E43153">
        <w:rPr>
          <w:color w:val="FF0000"/>
        </w:rPr>
        <w:t xml:space="preserve"> </w:t>
      </w:r>
      <w:proofErr w:type="spellStart"/>
      <w:r w:rsidR="00E43153" w:rsidRPr="00E43153">
        <w:rPr>
          <w:color w:val="FF0000"/>
        </w:rPr>
        <w:t>có</w:t>
      </w:r>
      <w:proofErr w:type="spellEnd"/>
      <w:r w:rsidR="00E43153" w:rsidRPr="00E43153">
        <w:rPr>
          <w:color w:val="FF0000"/>
        </w:rPr>
        <w:t xml:space="preserve"> 34 </w:t>
      </w:r>
      <w:proofErr w:type="spellStart"/>
      <w:r w:rsidR="00E43153" w:rsidRPr="00E43153">
        <w:rPr>
          <w:color w:val="FF0000"/>
        </w:rPr>
        <w:t>bệnh</w:t>
      </w:r>
      <w:proofErr w:type="spellEnd"/>
      <w:r w:rsidR="00E43153" w:rsidRPr="00E43153">
        <w:rPr>
          <w:color w:val="FF0000"/>
        </w:rPr>
        <w:t xml:space="preserve"> </w:t>
      </w:r>
      <w:proofErr w:type="spellStart"/>
      <w:r w:rsidR="00E43153" w:rsidRPr="00E43153">
        <w:rPr>
          <w:color w:val="FF0000"/>
        </w:rPr>
        <w:t>báo</w:t>
      </w:r>
      <w:proofErr w:type="spellEnd"/>
      <w:r w:rsidR="00E43153" w:rsidRPr="00E43153">
        <w:rPr>
          <w:color w:val="FF0000"/>
        </w:rPr>
        <w:t xml:space="preserve"> </w:t>
      </w:r>
      <w:proofErr w:type="spellStart"/>
      <w:r w:rsidR="00E43153" w:rsidRPr="00E43153">
        <w:rPr>
          <w:color w:val="FF0000"/>
        </w:rPr>
        <w:t>cáo</w:t>
      </w:r>
      <w:proofErr w:type="spellEnd"/>
      <w:r w:rsidR="00E43153" w:rsidRPr="00E43153">
        <w:rPr>
          <w:color w:val="FF0000"/>
        </w:rPr>
        <w:t xml:space="preserve"> </w:t>
      </w:r>
      <w:proofErr w:type="spellStart"/>
      <w:r w:rsidR="00E43153" w:rsidRPr="00E43153">
        <w:rPr>
          <w:color w:val="FF0000"/>
        </w:rPr>
        <w:t>theo</w:t>
      </w:r>
      <w:proofErr w:type="spellEnd"/>
      <w:r w:rsidR="00E43153" w:rsidRPr="00E43153">
        <w:rPr>
          <w:color w:val="FF0000"/>
        </w:rPr>
        <w:t xml:space="preserve"> </w:t>
      </w:r>
      <w:proofErr w:type="spellStart"/>
      <w:r w:rsidR="00E43153" w:rsidRPr="00E43153">
        <w:rPr>
          <w:color w:val="FF0000"/>
        </w:rPr>
        <w:t>dạng</w:t>
      </w:r>
      <w:proofErr w:type="spellEnd"/>
      <w:r w:rsidR="00E43153" w:rsidRPr="00E43153">
        <w:rPr>
          <w:color w:val="FF0000"/>
        </w:rPr>
        <w:t xml:space="preserve"> </w:t>
      </w:r>
      <w:proofErr w:type="spellStart"/>
      <w:r w:rsidR="00E43153" w:rsidRPr="00E43153">
        <w:rPr>
          <w:color w:val="FF0000"/>
        </w:rPr>
        <w:t>ca</w:t>
      </w:r>
      <w:proofErr w:type="spellEnd"/>
      <w:r w:rsidR="00E43153" w:rsidRPr="00E43153">
        <w:rPr>
          <w:color w:val="FF0000"/>
        </w:rPr>
        <w:t xml:space="preserve"> </w:t>
      </w:r>
      <w:proofErr w:type="spellStart"/>
      <w:r w:rsidR="00E43153" w:rsidRPr="00E43153">
        <w:rPr>
          <w:color w:val="FF0000"/>
        </w:rPr>
        <w:t>bệnh</w:t>
      </w:r>
      <w:proofErr w:type="spellEnd"/>
    </w:p>
  </w:comment>
  <w:comment w:id="37" w:author="CDC user" w:date="2019-10-03T16:07:00Z" w:initials="win4">
    <w:p w14:paraId="57CEDB93" w14:textId="1191E8C6" w:rsidR="001C1443" w:rsidRDefault="001C1443">
      <w:pPr>
        <w:pStyle w:val="CommentText"/>
      </w:pPr>
      <w:r>
        <w:rPr>
          <w:rStyle w:val="CommentReference"/>
        </w:rPr>
        <w:annotationRef/>
      </w:r>
      <w:r>
        <w:t>Please spell out the acronym</w:t>
      </w:r>
    </w:p>
  </w:comment>
  <w:comment w:id="40" w:author="CDC user" w:date="2019-10-03T16:07:00Z" w:initials="win4">
    <w:p w14:paraId="09C984DD" w14:textId="156BDB06" w:rsidR="001C1443" w:rsidRDefault="001C1443">
      <w:pPr>
        <w:pStyle w:val="CommentText"/>
      </w:pPr>
      <w:r>
        <w:rPr>
          <w:rStyle w:val="CommentReference"/>
        </w:rPr>
        <w:annotationRef/>
      </w:r>
      <w:r>
        <w:t>Please spell out the acronym</w:t>
      </w:r>
    </w:p>
  </w:comment>
  <w:comment w:id="52" w:author="CDC user" w:date="2019-10-03T16:16:00Z" w:initials="win4">
    <w:p w14:paraId="2BEECB20" w14:textId="436C1B37" w:rsidR="00D976F4" w:rsidRDefault="00D976F4">
      <w:pPr>
        <w:pStyle w:val="CommentText"/>
      </w:pPr>
      <w:r>
        <w:rPr>
          <w:rStyle w:val="CommentReference"/>
        </w:rPr>
        <w:annotationRef/>
      </w:r>
      <w:r>
        <w:t>Which software?</w:t>
      </w:r>
    </w:p>
    <w:p w14:paraId="41EB52E0" w14:textId="4E2AE743" w:rsidR="00E43153" w:rsidRDefault="00E43153">
      <w:pPr>
        <w:pStyle w:val="CommentText"/>
      </w:pPr>
      <w:proofErr w:type="spellStart"/>
      <w:r w:rsidRPr="00E43153">
        <w:rPr>
          <w:color w:val="FF0000"/>
        </w:rPr>
        <w:t>DHIS2</w:t>
      </w:r>
      <w:proofErr w:type="spellEnd"/>
      <w:r w:rsidRPr="00E43153">
        <w:rPr>
          <w:color w:val="FF0000"/>
        </w:rPr>
        <w:t xml:space="preserve"> </w:t>
      </w:r>
      <w:proofErr w:type="spellStart"/>
      <w:r w:rsidRPr="00E43153">
        <w:rPr>
          <w:color w:val="FF0000"/>
        </w:rPr>
        <w:t>Chị</w:t>
      </w:r>
      <w:proofErr w:type="spellEnd"/>
      <w:r w:rsidRPr="00E43153">
        <w:rPr>
          <w:color w:val="FF0000"/>
        </w:rPr>
        <w:t xml:space="preserve"> ah</w:t>
      </w:r>
    </w:p>
  </w:comment>
  <w:comment w:id="71" w:author="CDC user" w:date="2019-10-03T16:37:00Z" w:initials="win4">
    <w:p w14:paraId="25F12EC2" w14:textId="2E19DED2" w:rsidR="00724178" w:rsidRDefault="00724178">
      <w:pPr>
        <w:pStyle w:val="CommentText"/>
      </w:pPr>
      <w:r>
        <w:rPr>
          <w:rStyle w:val="CommentReference"/>
        </w:rPr>
        <w:annotationRef/>
      </w:r>
      <w:r>
        <w:t>Why are these index requirements tentative? In the future, will you add more indicators, or are these indicators going to change?</w:t>
      </w:r>
    </w:p>
    <w:p w14:paraId="64A4D126" w14:textId="104BAAFD" w:rsidR="00E43153" w:rsidRDefault="00E43153" w:rsidP="00E43153">
      <w:pPr>
        <w:pStyle w:val="CommentText"/>
        <w:numPr>
          <w:ilvl w:val="0"/>
          <w:numId w:val="1"/>
        </w:numPr>
      </w:pPr>
      <w:proofErr w:type="spellStart"/>
      <w:r>
        <w:t>Hiện</w:t>
      </w:r>
      <w:proofErr w:type="spellEnd"/>
      <w:r>
        <w:t xml:space="preserve"> </w:t>
      </w:r>
      <w:proofErr w:type="spellStart"/>
      <w:r>
        <w:t>báo</w:t>
      </w:r>
      <w:proofErr w:type="spellEnd"/>
      <w:r>
        <w:t xml:space="preserve"> </w:t>
      </w:r>
      <w:proofErr w:type="spellStart"/>
      <w:r>
        <w:t>cáo</w:t>
      </w:r>
      <w:proofErr w:type="spellEnd"/>
      <w:r>
        <w:t xml:space="preserve"> </w:t>
      </w:r>
      <w:proofErr w:type="spellStart"/>
      <w:r>
        <w:t>Tuần</w:t>
      </w:r>
      <w:proofErr w:type="spellEnd"/>
      <w:r>
        <w:t xml:space="preserve">, </w:t>
      </w:r>
      <w:proofErr w:type="spellStart"/>
      <w:r>
        <w:t>tháng</w:t>
      </w:r>
      <w:proofErr w:type="spellEnd"/>
      <w:r>
        <w:t xml:space="preserve"> </w:t>
      </w:r>
      <w:proofErr w:type="spellStart"/>
      <w:r>
        <w:t>đã</w:t>
      </w:r>
      <w:proofErr w:type="spellEnd"/>
      <w:r>
        <w:t xml:space="preserve"> </w:t>
      </w:r>
      <w:proofErr w:type="spellStart"/>
      <w:r>
        <w:t>chốt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Tuy</w:t>
      </w:r>
      <w:proofErr w:type="spellEnd"/>
      <w:r>
        <w:t xml:space="preserve"> </w:t>
      </w:r>
      <w:proofErr w:type="spellStart"/>
      <w:r>
        <w:t>nhiên</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đang</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về</w:t>
      </w:r>
      <w:proofErr w:type="spellEnd"/>
      <w:r>
        <w:t xml:space="preserve"> </w:t>
      </w:r>
      <w:proofErr w:type="spellStart"/>
      <w:r>
        <w:t>báo</w:t>
      </w:r>
      <w:proofErr w:type="spellEnd"/>
      <w:r>
        <w:t xml:space="preserve"> </w:t>
      </w:r>
      <w:proofErr w:type="spellStart"/>
      <w:r>
        <w:t>cáo</w:t>
      </w:r>
      <w:proofErr w:type="spellEnd"/>
      <w:r>
        <w:t xml:space="preserve"> </w:t>
      </w:r>
      <w:proofErr w:type="spellStart"/>
      <w:r>
        <w:t>nghi</w:t>
      </w:r>
      <w:proofErr w:type="spellEnd"/>
      <w:r>
        <w:t xml:space="preserve"> </w:t>
      </w:r>
      <w:proofErr w:type="spellStart"/>
      <w:r>
        <w:t>ngờ</w:t>
      </w:r>
      <w:proofErr w:type="spellEnd"/>
      <w:r>
        <w:t xml:space="preserve"> </w:t>
      </w:r>
      <w:proofErr w:type="spellStart"/>
      <w:r>
        <w:t>ca</w:t>
      </w:r>
      <w:proofErr w:type="spellEnd"/>
      <w:r>
        <w:t xml:space="preserve"> </w:t>
      </w:r>
      <w:proofErr w:type="spellStart"/>
      <w:r>
        <w:t>bệnh</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cửa</w:t>
      </w:r>
      <w:proofErr w:type="spellEnd"/>
      <w:r>
        <w:t xml:space="preserve"> </w:t>
      </w:r>
      <w:proofErr w:type="spellStart"/>
      <w:r>
        <w:t>khẩu</w:t>
      </w:r>
      <w:proofErr w:type="spellEnd"/>
      <w:r>
        <w:t>…</w:t>
      </w:r>
    </w:p>
  </w:comment>
  <w:comment w:id="95" w:author="CDC user" w:date="2019-10-03T16:33:00Z" w:initials="win4">
    <w:p w14:paraId="07E934FF" w14:textId="77777777" w:rsidR="00724178" w:rsidRDefault="00724178">
      <w:pPr>
        <w:pStyle w:val="CommentText"/>
      </w:pPr>
      <w:r>
        <w:rPr>
          <w:rStyle w:val="CommentReference"/>
        </w:rPr>
        <w:annotationRef/>
      </w:r>
      <w:r>
        <w:t>Can the work start from October? Will you have to bid for selection of a vendor to develop the API?</w:t>
      </w:r>
    </w:p>
    <w:p w14:paraId="793EFE9D" w14:textId="77777777" w:rsidR="006723F5" w:rsidRDefault="006723F5">
      <w:pPr>
        <w:pStyle w:val="CommentText"/>
      </w:pPr>
    </w:p>
    <w:p w14:paraId="0CCA7862" w14:textId="52D96686" w:rsidR="00D66C88" w:rsidRPr="00D66C88" w:rsidRDefault="00D66C88">
      <w:pPr>
        <w:pStyle w:val="CommentText"/>
        <w:rPr>
          <w:lang w:val="vi-VN"/>
        </w:rPr>
      </w:pPr>
      <w:r w:rsidRPr="00D66C88">
        <w:rPr>
          <w:highlight w:val="yellow"/>
          <w:lang w:val="vi-VN"/>
        </w:rPr>
        <w:t xml:space="preserve">E cám ơn Chị, thu tục đấu thầu chắc cần đến </w:t>
      </w:r>
      <w:r w:rsidRPr="00D66C88">
        <w:rPr>
          <w:highlight w:val="yellow"/>
          <w:lang w:val="vi-VN"/>
        </w:rPr>
        <w:t>tháng 11 mới tri</w:t>
      </w:r>
      <w:r w:rsidR="006723F5">
        <w:rPr>
          <w:highlight w:val="yellow"/>
          <w:lang w:val="vi-VN"/>
        </w:rPr>
        <w:t>ể</w:t>
      </w:r>
      <w:r w:rsidRPr="00D66C88">
        <w:rPr>
          <w:highlight w:val="yellow"/>
          <w:lang w:val="vi-VN"/>
        </w:rPr>
        <w:t>n khai được, E sẽ sửa nội dung này.</w:t>
      </w:r>
    </w:p>
  </w:comment>
  <w:comment w:id="97" w:author="CDC user" w:date="2019-10-03T16:35:00Z" w:initials="win4">
    <w:p w14:paraId="3D8EF4B5" w14:textId="77777777" w:rsidR="00724178" w:rsidRDefault="00724178">
      <w:pPr>
        <w:pStyle w:val="CommentText"/>
      </w:pPr>
      <w:r>
        <w:rPr>
          <w:rStyle w:val="CommentReference"/>
        </w:rPr>
        <w:annotationRef/>
      </w:r>
      <w:r>
        <w:t xml:space="preserve">Can the budget be further broken down into sub items? Please also specify whether how the work will be done, i.e. through an external vendor or what? </w:t>
      </w:r>
    </w:p>
    <w:p w14:paraId="79381DC6" w14:textId="766B4725" w:rsidR="00E43153" w:rsidRDefault="00E43153">
      <w:pPr>
        <w:pStyle w:val="CommentText"/>
      </w:pPr>
      <w:r>
        <w:t xml:space="preserve">E </w:t>
      </w:r>
      <w:proofErr w:type="spellStart"/>
      <w:r>
        <w:t>cũng</w:t>
      </w:r>
      <w:proofErr w:type="spellEnd"/>
      <w:r>
        <w:t xml:space="preserve"> </w:t>
      </w:r>
      <w:proofErr w:type="spellStart"/>
      <w:r>
        <w:t>vừa</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với</w:t>
      </w:r>
      <w:proofErr w:type="spellEnd"/>
      <w:r>
        <w:t xml:space="preserve"> </w:t>
      </w:r>
      <w:proofErr w:type="spellStart"/>
      <w:r>
        <w:t>Quang</w:t>
      </w:r>
      <w:proofErr w:type="spellEnd"/>
      <w:r>
        <w:t xml:space="preserve"> </w:t>
      </w:r>
      <w:proofErr w:type="spellStart"/>
      <w:r>
        <w:t>cần</w:t>
      </w:r>
      <w:proofErr w:type="spellEnd"/>
      <w:r>
        <w:t xml:space="preserve"> 2 </w:t>
      </w:r>
      <w:proofErr w:type="spellStart"/>
      <w:r>
        <w:t>bước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w:t>
      </w:r>
      <w:proofErr w:type="spellEnd"/>
      <w:r>
        <w:t xml:space="preserve"> show </w:t>
      </w:r>
      <w:proofErr w:type="spellStart"/>
      <w:r>
        <w:t>dữa</w:t>
      </w:r>
      <w:proofErr w:type="spellEnd"/>
      <w:r>
        <w:t xml:space="preserve"> </w:t>
      </w:r>
      <w:proofErr w:type="spellStart"/>
      <w:r>
        <w:t>liệu</w:t>
      </w:r>
      <w:proofErr w:type="spellEnd"/>
      <w:r>
        <w:t>:</w:t>
      </w:r>
    </w:p>
    <w:p w14:paraId="4451BDC8" w14:textId="77777777" w:rsidR="00E43153" w:rsidRDefault="00E43153" w:rsidP="00E43153">
      <w:pPr>
        <w:pStyle w:val="CommentText"/>
        <w:numPr>
          <w:ilvl w:val="0"/>
          <w:numId w:val="2"/>
        </w:numPr>
      </w:pPr>
      <w:r>
        <w:t xml:space="preserve"> API </w:t>
      </w:r>
      <w:proofErr w:type="spellStart"/>
      <w:r>
        <w:t>sẽ</w:t>
      </w:r>
      <w:proofErr w:type="spellEnd"/>
      <w:r>
        <w:t xml:space="preserve"> </w:t>
      </w:r>
      <w:proofErr w:type="spellStart"/>
      <w:r>
        <w:t>đẩy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kho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này</w:t>
      </w:r>
      <w:proofErr w:type="spellEnd"/>
      <w:r>
        <w:t>).</w:t>
      </w:r>
    </w:p>
    <w:p w14:paraId="1B59DEFD" w14:textId="3E2E4CDB" w:rsidR="00E43153" w:rsidRDefault="00E43153" w:rsidP="00E43153">
      <w:pPr>
        <w:pStyle w:val="CommentText"/>
        <w:numPr>
          <w:ilvl w:val="0"/>
          <w:numId w:val="2"/>
        </w:numPr>
      </w:pPr>
      <w:r>
        <w:t xml:space="preserve"> </w:t>
      </w:r>
      <w:proofErr w:type="spellStart"/>
      <w:r>
        <w:t>Cần</w:t>
      </w:r>
      <w:proofErr w:type="spellEnd"/>
      <w:r>
        <w:t xml:space="preserve"> </w:t>
      </w:r>
      <w:proofErr w:type="spellStart"/>
      <w:r>
        <w:t>bước</w:t>
      </w:r>
      <w:proofErr w:type="spellEnd"/>
      <w:r>
        <w:t xml:space="preserve"> 2 do </w:t>
      </w:r>
      <w:proofErr w:type="spellStart"/>
      <w:r>
        <w:t>bên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DHIS</w:t>
      </w:r>
      <w:proofErr w:type="spellEnd"/>
      <w:r>
        <w:t xml:space="preserve"> </w:t>
      </w:r>
      <w:proofErr w:type="spellStart"/>
      <w:r>
        <w:t>làm</w:t>
      </w:r>
      <w:proofErr w:type="spellEnd"/>
      <w:r>
        <w:t xml:space="preserve"> </w:t>
      </w:r>
      <w:proofErr w:type="spellStart"/>
      <w:r>
        <w:t>để</w:t>
      </w:r>
      <w:proofErr w:type="spellEnd"/>
      <w:r>
        <w:t xml:space="preserve"> show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lên</w:t>
      </w:r>
      <w:proofErr w:type="spellEnd"/>
      <w:r>
        <w:t xml:space="preserve"> </w:t>
      </w:r>
      <w:r>
        <w:rPr>
          <w:rFonts w:ascii="Times New Roman" w:hAnsi="Times New Roman" w:cs="Times New Roman"/>
          <w:sz w:val="28"/>
          <w:szCs w:val="28"/>
        </w:rPr>
        <w:t>dashboard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105EB" w15:done="0"/>
  <w15:commentEx w15:paraId="57CEDB93" w15:done="0"/>
  <w15:commentEx w15:paraId="09C984DD" w15:done="0"/>
  <w15:commentEx w15:paraId="41EB52E0" w15:done="0"/>
  <w15:commentEx w15:paraId="64A4D126" w15:done="0"/>
  <w15:commentEx w15:paraId="0CCA7862" w15:done="0"/>
  <w15:commentEx w15:paraId="1B59DE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105EB" w16cid:durableId="2140A7FF"/>
  <w16cid:commentId w16cid:paraId="57CEDB93" w16cid:durableId="2140A800"/>
  <w16cid:commentId w16cid:paraId="09C984DD" w16cid:durableId="2140A801"/>
  <w16cid:commentId w16cid:paraId="2BEECB20" w16cid:durableId="2140A802"/>
  <w16cid:commentId w16cid:paraId="25F12EC2" w16cid:durableId="2140A803"/>
  <w16cid:commentId w16cid:paraId="0CCA7862" w16cid:durableId="2140A804"/>
  <w16cid:commentId w16cid:paraId="1B59DEFD" w16cid:durableId="2140A80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BE0CA" w14:textId="77777777" w:rsidR="005938B4" w:rsidRDefault="005938B4" w:rsidP="00641489">
      <w:pPr>
        <w:spacing w:after="0" w:line="240" w:lineRule="auto"/>
      </w:pPr>
      <w:r>
        <w:separator/>
      </w:r>
    </w:p>
  </w:endnote>
  <w:endnote w:type="continuationSeparator" w:id="0">
    <w:p w14:paraId="31D93E16" w14:textId="77777777" w:rsidR="005938B4" w:rsidRDefault="005938B4" w:rsidP="0064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6"/>
        <w:szCs w:val="26"/>
      </w:rPr>
      <w:id w:val="-346481978"/>
      <w:docPartObj>
        <w:docPartGallery w:val="Page Numbers (Bottom of Page)"/>
        <w:docPartUnique/>
      </w:docPartObj>
    </w:sdtPr>
    <w:sdtEndPr>
      <w:rPr>
        <w:noProof/>
      </w:rPr>
    </w:sdtEndPr>
    <w:sdtContent>
      <w:p w14:paraId="592932F2" w14:textId="7C3C5F92" w:rsidR="00641489" w:rsidRPr="00641489" w:rsidRDefault="00641489">
        <w:pPr>
          <w:pStyle w:val="Footer"/>
          <w:jc w:val="right"/>
          <w:rPr>
            <w:rFonts w:ascii="Times New Roman" w:hAnsi="Times New Roman" w:cs="Times New Roman"/>
            <w:sz w:val="26"/>
            <w:szCs w:val="26"/>
          </w:rPr>
        </w:pPr>
        <w:r w:rsidRPr="00641489">
          <w:rPr>
            <w:rFonts w:ascii="Times New Roman" w:hAnsi="Times New Roman" w:cs="Times New Roman"/>
            <w:sz w:val="26"/>
            <w:szCs w:val="26"/>
          </w:rPr>
          <w:fldChar w:fldCharType="begin"/>
        </w:r>
        <w:r w:rsidRPr="00641489">
          <w:rPr>
            <w:rFonts w:ascii="Times New Roman" w:hAnsi="Times New Roman" w:cs="Times New Roman"/>
            <w:sz w:val="26"/>
            <w:szCs w:val="26"/>
          </w:rPr>
          <w:instrText xml:space="preserve"> PAGE   \* MERGEFORMAT </w:instrText>
        </w:r>
        <w:r w:rsidRPr="00641489">
          <w:rPr>
            <w:rFonts w:ascii="Times New Roman" w:hAnsi="Times New Roman" w:cs="Times New Roman"/>
            <w:sz w:val="26"/>
            <w:szCs w:val="26"/>
          </w:rPr>
          <w:fldChar w:fldCharType="separate"/>
        </w:r>
        <w:r w:rsidR="00A74826">
          <w:rPr>
            <w:rFonts w:ascii="Times New Roman" w:hAnsi="Times New Roman" w:cs="Times New Roman"/>
            <w:noProof/>
            <w:sz w:val="26"/>
            <w:szCs w:val="26"/>
          </w:rPr>
          <w:t>3</w:t>
        </w:r>
        <w:r w:rsidRPr="00641489">
          <w:rPr>
            <w:rFonts w:ascii="Times New Roman" w:hAnsi="Times New Roman" w:cs="Times New Roman"/>
            <w:noProof/>
            <w:sz w:val="26"/>
            <w:szCs w:val="26"/>
          </w:rPr>
          <w:fldChar w:fldCharType="end"/>
        </w:r>
      </w:p>
    </w:sdtContent>
  </w:sdt>
  <w:p w14:paraId="1C945D69" w14:textId="77777777" w:rsidR="00641489" w:rsidRDefault="00641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400D4" w14:textId="77777777" w:rsidR="005938B4" w:rsidRDefault="005938B4" w:rsidP="00641489">
      <w:pPr>
        <w:spacing w:after="0" w:line="240" w:lineRule="auto"/>
      </w:pPr>
      <w:r>
        <w:separator/>
      </w:r>
    </w:p>
  </w:footnote>
  <w:footnote w:type="continuationSeparator" w:id="0">
    <w:p w14:paraId="5E208ECE" w14:textId="77777777" w:rsidR="005938B4" w:rsidRDefault="005938B4" w:rsidP="006414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350BF"/>
    <w:multiLevelType w:val="hybridMultilevel"/>
    <w:tmpl w:val="5B58B4AE"/>
    <w:lvl w:ilvl="0" w:tplc="CA1ADA2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93F1FD1"/>
    <w:multiLevelType w:val="hybridMultilevel"/>
    <w:tmpl w:val="C2E41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DC user">
    <w15:presenceInfo w15:providerId="None" w15:userId="CDC user"/>
  </w15:person>
  <w15:person w15:author="Administrator">
    <w15:presenceInfo w15:providerId="None" w15:userId="Administrator"/>
  </w15:person>
  <w15:person w15:author="ngoc hoang van">
    <w15:presenceInfo w15:providerId="Windows Live" w15:userId="44daaa2d5ff2e0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4096" w:nlCheck="1" w:checkStyle="0"/>
  <w:activeWritingStyle w:appName="MSWord" w:lang="en-US"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1D"/>
    <w:rsid w:val="00063433"/>
    <w:rsid w:val="000B5B10"/>
    <w:rsid w:val="000C04AE"/>
    <w:rsid w:val="00124FC1"/>
    <w:rsid w:val="001801D1"/>
    <w:rsid w:val="001957D6"/>
    <w:rsid w:val="001C1443"/>
    <w:rsid w:val="001D4CCE"/>
    <w:rsid w:val="00247639"/>
    <w:rsid w:val="00263524"/>
    <w:rsid w:val="0034195D"/>
    <w:rsid w:val="0044427E"/>
    <w:rsid w:val="005938B4"/>
    <w:rsid w:val="005F7041"/>
    <w:rsid w:val="00641489"/>
    <w:rsid w:val="006723F5"/>
    <w:rsid w:val="006906A3"/>
    <w:rsid w:val="006E1C35"/>
    <w:rsid w:val="00724178"/>
    <w:rsid w:val="00771DFA"/>
    <w:rsid w:val="00791775"/>
    <w:rsid w:val="00814F0A"/>
    <w:rsid w:val="00863399"/>
    <w:rsid w:val="008F12D3"/>
    <w:rsid w:val="00900869"/>
    <w:rsid w:val="009137F4"/>
    <w:rsid w:val="009639E9"/>
    <w:rsid w:val="009873CA"/>
    <w:rsid w:val="009A0F28"/>
    <w:rsid w:val="00A26DCE"/>
    <w:rsid w:val="00A441CC"/>
    <w:rsid w:val="00A74826"/>
    <w:rsid w:val="00A9341D"/>
    <w:rsid w:val="00B07943"/>
    <w:rsid w:val="00B64E60"/>
    <w:rsid w:val="00BD131A"/>
    <w:rsid w:val="00C137E1"/>
    <w:rsid w:val="00D66C88"/>
    <w:rsid w:val="00D976F4"/>
    <w:rsid w:val="00DA55F8"/>
    <w:rsid w:val="00E43153"/>
    <w:rsid w:val="00F33E61"/>
    <w:rsid w:val="00F3617C"/>
    <w:rsid w:val="00FC2BDB"/>
    <w:rsid w:val="00FF174E"/>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4C2E7"/>
  <w15:chartTrackingRefBased/>
  <w15:docId w15:val="{0169E7D4-7738-4D51-9043-44E94307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41489"/>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641489"/>
    <w:rPr>
      <w:rFonts w:ascii="Times New Roman" w:eastAsia="Times New Roman" w:hAnsi="Times New Roman" w:cs="Times New Roman"/>
      <w:b/>
      <w:sz w:val="32"/>
      <w:szCs w:val="20"/>
    </w:rPr>
  </w:style>
  <w:style w:type="paragraph" w:styleId="Header">
    <w:name w:val="header"/>
    <w:basedOn w:val="Normal"/>
    <w:link w:val="HeaderChar"/>
    <w:uiPriority w:val="99"/>
    <w:unhideWhenUsed/>
    <w:rsid w:val="00641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489"/>
  </w:style>
  <w:style w:type="paragraph" w:styleId="Footer">
    <w:name w:val="footer"/>
    <w:basedOn w:val="Normal"/>
    <w:link w:val="FooterChar"/>
    <w:uiPriority w:val="99"/>
    <w:unhideWhenUsed/>
    <w:rsid w:val="00641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489"/>
  </w:style>
  <w:style w:type="paragraph" w:styleId="BalloonText">
    <w:name w:val="Balloon Text"/>
    <w:basedOn w:val="Normal"/>
    <w:link w:val="BalloonTextChar"/>
    <w:uiPriority w:val="99"/>
    <w:semiHidden/>
    <w:unhideWhenUsed/>
    <w:rsid w:val="009A0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F28"/>
    <w:rPr>
      <w:rFonts w:ascii="Segoe UI" w:hAnsi="Segoe UI" w:cs="Segoe UI"/>
      <w:sz w:val="18"/>
      <w:szCs w:val="18"/>
    </w:rPr>
  </w:style>
  <w:style w:type="paragraph" w:styleId="HTMLPreformatted">
    <w:name w:val="HTML Preformatted"/>
    <w:basedOn w:val="Normal"/>
    <w:link w:val="HTMLPreformattedChar"/>
    <w:uiPriority w:val="99"/>
    <w:semiHidden/>
    <w:unhideWhenUsed/>
    <w:rsid w:val="00124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FC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1443"/>
    <w:rPr>
      <w:sz w:val="16"/>
      <w:szCs w:val="16"/>
    </w:rPr>
  </w:style>
  <w:style w:type="paragraph" w:styleId="CommentText">
    <w:name w:val="annotation text"/>
    <w:basedOn w:val="Normal"/>
    <w:link w:val="CommentTextChar"/>
    <w:uiPriority w:val="99"/>
    <w:semiHidden/>
    <w:unhideWhenUsed/>
    <w:rsid w:val="001C1443"/>
    <w:pPr>
      <w:spacing w:line="240" w:lineRule="auto"/>
    </w:pPr>
    <w:rPr>
      <w:sz w:val="20"/>
      <w:szCs w:val="20"/>
    </w:rPr>
  </w:style>
  <w:style w:type="character" w:customStyle="1" w:styleId="CommentTextChar">
    <w:name w:val="Comment Text Char"/>
    <w:basedOn w:val="DefaultParagraphFont"/>
    <w:link w:val="CommentText"/>
    <w:uiPriority w:val="99"/>
    <w:semiHidden/>
    <w:rsid w:val="001C1443"/>
    <w:rPr>
      <w:sz w:val="20"/>
      <w:szCs w:val="20"/>
    </w:rPr>
  </w:style>
  <w:style w:type="paragraph" w:styleId="CommentSubject">
    <w:name w:val="annotation subject"/>
    <w:basedOn w:val="CommentText"/>
    <w:next w:val="CommentText"/>
    <w:link w:val="CommentSubjectChar"/>
    <w:uiPriority w:val="99"/>
    <w:semiHidden/>
    <w:unhideWhenUsed/>
    <w:rsid w:val="001C1443"/>
    <w:rPr>
      <w:b/>
      <w:bCs/>
    </w:rPr>
  </w:style>
  <w:style w:type="character" w:customStyle="1" w:styleId="CommentSubjectChar">
    <w:name w:val="Comment Subject Char"/>
    <w:basedOn w:val="CommentTextChar"/>
    <w:link w:val="CommentSubject"/>
    <w:uiPriority w:val="99"/>
    <w:semiHidden/>
    <w:rsid w:val="001C14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DB976-5800-4212-B0B6-F7B39D2A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anvt84</dc:creator>
  <cp:keywords/>
  <dc:description/>
  <cp:lastModifiedBy>Administrator</cp:lastModifiedBy>
  <cp:revision>8</cp:revision>
  <cp:lastPrinted>2019-08-19T04:36:00Z</cp:lastPrinted>
  <dcterms:created xsi:type="dcterms:W3CDTF">2019-10-03T09:39:00Z</dcterms:created>
  <dcterms:modified xsi:type="dcterms:W3CDTF">2019-10-04T03:11:00Z</dcterms:modified>
</cp:coreProperties>
</file>